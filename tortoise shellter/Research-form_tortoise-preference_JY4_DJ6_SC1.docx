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23D67942">
            <wp:simplePos x="0" y="0"/>
            <wp:positionH relativeFrom="column">
              <wp:posOffset>-531711</wp:posOffset>
            </wp:positionH>
            <wp:positionV relativeFrom="paragraph">
              <wp:posOffset>-863431</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42AF2E9"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490082">
        <w:rPr>
          <w:rFonts w:ascii="Times New Roman" w:eastAsia="Times New Roman" w:hAnsi="Times New Roman" w:cs="Times New Roman"/>
          <w:bCs/>
          <w:color w:val="333333"/>
          <w:sz w:val="24"/>
          <w:szCs w:val="24"/>
          <w:highlight w:val="yellow"/>
          <w:lang w:val="en-GB"/>
        </w:rPr>
        <w:t>Providing</w:t>
      </w:r>
      <w:r w:rsidR="00D73023" w:rsidRPr="00D73023">
        <w:rPr>
          <w:rFonts w:ascii="Times New Roman" w:eastAsia="Times New Roman" w:hAnsi="Times New Roman" w:cs="Times New Roman"/>
          <w:bCs/>
          <w:color w:val="333333"/>
          <w:sz w:val="24"/>
          <w:szCs w:val="24"/>
          <w:highlight w:val="yellow"/>
          <w:lang w:val="en-GB"/>
        </w:rPr>
        <w:t xml:space="preserve"> Asian and African chelonians at Tortoise Shell-ter with novel browse to encourage natural behaviours similar to conspecifics in the wild.</w:t>
      </w:r>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Mandai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biosurveillance)</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052E7945"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r w:rsidR="00E33E85" w:rsidRPr="00C67DCA">
              <w:rPr>
                <w:rFonts w:ascii="Times New Roman" w:eastAsia="MS Song" w:hAnsi="Times New Roman" w:cs="Times New Roman"/>
                <w:bCs/>
                <w:sz w:val="24"/>
                <w:szCs w:val="24"/>
                <w:lang w:val="en-GB" w:eastAsia="zh-CN"/>
              </w:rPr>
              <w:t>ter</w:t>
            </w:r>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10284B4E" w14:textId="6D648100" w:rsidR="00494716" w:rsidRDefault="00A6320C"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June 2022 – </w:t>
            </w:r>
            <w:r w:rsidR="00BA0378">
              <w:rPr>
                <w:rFonts w:ascii="Times New Roman" w:eastAsia="SimSun" w:hAnsi="Times New Roman" w:cs="Times New Roman"/>
                <w:sz w:val="24"/>
                <w:szCs w:val="24"/>
                <w:lang w:val="en-GB" w:eastAsia="zh-CN"/>
              </w:rPr>
              <w:t>May</w:t>
            </w:r>
            <w:r>
              <w:rPr>
                <w:rFonts w:ascii="Times New Roman" w:eastAsia="SimSun" w:hAnsi="Times New Roman" w:cs="Times New Roman"/>
                <w:sz w:val="24"/>
                <w:szCs w:val="24"/>
                <w:lang w:val="en-GB" w:eastAsia="zh-CN"/>
              </w:rPr>
              <w:t xml:space="preserve"> 2023</w:t>
            </w:r>
            <w:r w:rsidR="00BA0378">
              <w:rPr>
                <w:rFonts w:ascii="Times New Roman" w:eastAsia="SimSun" w:hAnsi="Times New Roman" w:cs="Times New Roman"/>
                <w:sz w:val="24"/>
                <w:szCs w:val="24"/>
                <w:lang w:val="en-GB" w:eastAsia="zh-CN"/>
              </w:rPr>
              <w:t>:</w:t>
            </w:r>
          </w:p>
          <w:p w14:paraId="6E12FC2A" w14:textId="51F09C19"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collection</w:t>
            </w:r>
            <w:r w:rsidR="00BA0378">
              <w:rPr>
                <w:rFonts w:ascii="Times New Roman" w:eastAsia="SimSun" w:hAnsi="Times New Roman" w:cs="Times New Roman"/>
                <w:sz w:val="24"/>
                <w:szCs w:val="24"/>
                <w:lang w:val="en-GB" w:eastAsia="zh-CN"/>
              </w:rPr>
              <w:t>:</w:t>
            </w:r>
            <w:r w:rsidRPr="00BA0378">
              <w:rPr>
                <w:rFonts w:ascii="Times New Roman" w:eastAsia="SimSun" w:hAnsi="Times New Roman" w:cs="Times New Roman"/>
                <w:sz w:val="24"/>
                <w:szCs w:val="24"/>
                <w:lang w:val="en-GB" w:eastAsia="zh-CN"/>
              </w:rPr>
              <w:t xml:space="preserve"> June to August 2022</w:t>
            </w:r>
            <w:r w:rsidR="00BA0378">
              <w:rPr>
                <w:rFonts w:ascii="Times New Roman" w:eastAsia="SimSun" w:hAnsi="Times New Roman" w:cs="Times New Roman"/>
                <w:sz w:val="24"/>
                <w:szCs w:val="24"/>
                <w:lang w:val="en-GB" w:eastAsia="zh-CN"/>
              </w:rPr>
              <w:t xml:space="preserve"> (3 months)</w:t>
            </w:r>
          </w:p>
          <w:p w14:paraId="60BAFF8F" w14:textId="1AD7AEB3"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analysis: September to December 2022</w:t>
            </w:r>
            <w:r w:rsidR="00BA0378">
              <w:rPr>
                <w:rFonts w:ascii="Times New Roman" w:eastAsia="SimSun" w:hAnsi="Times New Roman" w:cs="Times New Roman"/>
                <w:sz w:val="24"/>
                <w:szCs w:val="24"/>
                <w:lang w:val="en-GB" w:eastAsia="zh-CN"/>
              </w:rPr>
              <w:t xml:space="preserve"> (4 months)</w:t>
            </w:r>
          </w:p>
          <w:p w14:paraId="01008BD2" w14:textId="22986C7A"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Writ</w:t>
            </w:r>
            <w:r w:rsidR="00A14CF9">
              <w:rPr>
                <w:rFonts w:ascii="Times New Roman" w:eastAsia="SimSun" w:hAnsi="Times New Roman" w:cs="Times New Roman"/>
                <w:sz w:val="24"/>
                <w:szCs w:val="24"/>
                <w:lang w:val="en-GB" w:eastAsia="zh-CN"/>
              </w:rPr>
              <w:t>e</w:t>
            </w:r>
            <w:r w:rsidRPr="00BA0378">
              <w:rPr>
                <w:rFonts w:ascii="Times New Roman" w:eastAsia="SimSun" w:hAnsi="Times New Roman" w:cs="Times New Roman"/>
                <w:sz w:val="24"/>
                <w:szCs w:val="24"/>
                <w:lang w:val="en-GB" w:eastAsia="zh-CN"/>
              </w:rPr>
              <w:t xml:space="preserve"> up: January to </w:t>
            </w:r>
            <w:r w:rsidR="00BA0378">
              <w:rPr>
                <w:rFonts w:ascii="Times New Roman" w:eastAsia="SimSun" w:hAnsi="Times New Roman" w:cs="Times New Roman"/>
                <w:sz w:val="24"/>
                <w:szCs w:val="24"/>
                <w:lang w:val="en-GB" w:eastAsia="zh-CN"/>
              </w:rPr>
              <w:t>May</w:t>
            </w:r>
            <w:r w:rsidRPr="00BA0378">
              <w:rPr>
                <w:rFonts w:ascii="Times New Roman" w:eastAsia="SimSun" w:hAnsi="Times New Roman" w:cs="Times New Roman"/>
                <w:sz w:val="24"/>
                <w:szCs w:val="24"/>
                <w:lang w:val="en-GB" w:eastAsia="zh-CN"/>
              </w:rPr>
              <w:t xml:space="preserve"> 2023 </w:t>
            </w:r>
            <w:r w:rsidR="00BA0378">
              <w:rPr>
                <w:rFonts w:ascii="Times New Roman" w:eastAsia="SimSun" w:hAnsi="Times New Roman" w:cs="Times New Roman"/>
                <w:sz w:val="24"/>
                <w:szCs w:val="24"/>
                <w:lang w:val="en-GB" w:eastAsia="zh-CN"/>
              </w:rPr>
              <w:t>(5 months)</w:t>
            </w:r>
          </w:p>
          <w:p w14:paraId="71FC058D" w14:textId="77777777" w:rsidR="00BA0378" w:rsidRPr="00494716" w:rsidRDefault="00BA0378"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lastRenderedPageBreak/>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4FD9401F"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lastRenderedPageBreak/>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w:t>
            </w:r>
            <w:r w:rsidR="00FC44D9">
              <w:rPr>
                <w:rFonts w:ascii="Times New Roman" w:eastAsia="MS Song" w:hAnsi="Times New Roman" w:cs="Times New Roman"/>
                <w:bCs/>
                <w:sz w:val="24"/>
                <w:szCs w:val="24"/>
                <w:lang w:val="en-GB" w:eastAsia="zh-CN"/>
              </w:rPr>
              <w:t>browse</w:t>
            </w:r>
            <w:r w:rsidR="000052C2">
              <w:rPr>
                <w:rFonts w:ascii="Times New Roman" w:eastAsia="MS Song" w:hAnsi="Times New Roman" w:cs="Times New Roman"/>
                <w:bCs/>
                <w:sz w:val="24"/>
                <w:szCs w:val="24"/>
                <w:lang w:val="en-GB" w:eastAsia="zh-CN"/>
              </w:rPr>
              <w:t xml:space="preserve">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ins w:id="0" w:author="Dajun Wang" w:date="2022-06-10T14:36:00Z">
              <w:r w:rsidR="00EA22AF">
                <w:rPr>
                  <w:rFonts w:ascii="Times New Roman" w:eastAsia="MS Song" w:hAnsi="Times New Roman" w:cs="Times New Roman"/>
                  <w:bCs/>
                  <w:sz w:val="24"/>
                  <w:szCs w:val="24"/>
                  <w:lang w:val="en-GB" w:eastAsia="zh-CN"/>
                </w:rPr>
                <w:t>,</w:t>
              </w:r>
            </w:ins>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xml:space="preserve">.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6006E4">
              <w:rPr>
                <w:rFonts w:ascii="Times New Roman" w:eastAsia="MS Song" w:hAnsi="Times New Roman" w:cs="Times New Roman"/>
                <w:bCs/>
                <w:sz w:val="24"/>
                <w:szCs w:val="24"/>
                <w:lang w:val="en-GB" w:eastAsia="zh-CN"/>
              </w:rPr>
              <w:t>H</w:t>
            </w:r>
            <w:r w:rsidR="00717C63">
              <w:rPr>
                <w:rFonts w:ascii="Times New Roman" w:eastAsia="MS Song" w:hAnsi="Times New Roman" w:cs="Times New Roman"/>
                <w:bCs/>
                <w:sz w:val="24"/>
                <w:szCs w:val="24"/>
                <w:lang w:val="en-GB" w:eastAsia="zh-CN"/>
              </w:rPr>
              <w:t xml:space="preserve">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w:t>
            </w:r>
            <w:r w:rsidR="00FC44D9">
              <w:rPr>
                <w:rFonts w:ascii="Times New Roman" w:eastAsia="MS Song" w:hAnsi="Times New Roman" w:cs="Times New Roman"/>
                <w:bCs/>
                <w:sz w:val="24"/>
                <w:szCs w:val="24"/>
                <w:lang w:val="en-GB" w:eastAsia="zh-CN"/>
              </w:rPr>
              <w:t>browse</w:t>
            </w:r>
            <w:r w:rsidR="00A00F5B">
              <w:rPr>
                <w:rFonts w:ascii="Times New Roman" w:eastAsia="MS Song" w:hAnsi="Times New Roman" w:cs="Times New Roman"/>
                <w:bCs/>
                <w:sz w:val="24"/>
                <w:szCs w:val="24"/>
                <w:lang w:val="en-GB" w:eastAsia="zh-CN"/>
              </w:rPr>
              <w:t xml:space="preserve">,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w:t>
            </w:r>
            <w:r w:rsidR="00A14CF9">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 xml:space="preserve"> J.</w:t>
            </w:r>
            <w:r w:rsidR="00A14CF9">
              <w:rPr>
                <w:rFonts w:ascii="Times New Roman" w:eastAsia="MS Song" w:hAnsi="Times New Roman" w:cs="Times New Roman"/>
                <w:bCs/>
                <w:sz w:val="24"/>
                <w:szCs w:val="24"/>
                <w:lang w:val="en-GB" w:eastAsia="zh-CN"/>
              </w:rPr>
              <w:t xml:space="preserve"> and</w:t>
            </w:r>
            <w:r w:rsidR="00B54E83" w:rsidRPr="000650DB">
              <w:rPr>
                <w:rFonts w:ascii="Times New Roman" w:eastAsia="MS Song" w:hAnsi="Times New Roman" w:cs="Times New Roman"/>
                <w:bCs/>
                <w:sz w:val="24"/>
                <w:szCs w:val="24"/>
                <w:lang w:val="en-GB" w:eastAsia="zh-CN"/>
              </w:rPr>
              <w:t xml:space="preserve"> J.Y.</w:t>
            </w:r>
            <w:r w:rsidR="00A14CF9">
              <w:rPr>
                <w:rFonts w:ascii="Times New Roman" w:eastAsia="MS Song" w:hAnsi="Times New Roman" w:cs="Times New Roman"/>
                <w:bCs/>
                <w:sz w:val="24"/>
                <w:szCs w:val="24"/>
                <w:lang w:val="en-GB" w:eastAsia="zh-CN"/>
              </w:rPr>
              <w:t xml:space="preserve"> Lim,</w:t>
            </w:r>
            <w:r w:rsidR="00190C31" w:rsidRPr="000650DB">
              <w:rPr>
                <w:rFonts w:ascii="Times New Roman" w:eastAsia="MS Song" w:hAnsi="Times New Roman" w:cs="Times New Roman"/>
                <w:bCs/>
                <w:sz w:val="24"/>
                <w:szCs w:val="24"/>
                <w:lang w:val="en-GB" w:eastAsia="zh-CN"/>
              </w:rPr>
              <w:t xml:space="preserve"> </w:t>
            </w:r>
            <w:r w:rsidR="00A14CF9">
              <w:rPr>
                <w:rFonts w:ascii="Times New Roman" w:eastAsia="MS Song" w:hAnsi="Times New Roman" w:cs="Times New Roman"/>
                <w:bCs/>
                <w:sz w:val="24"/>
                <w:szCs w:val="24"/>
                <w:lang w:val="en-GB" w:eastAsia="zh-CN"/>
              </w:rPr>
              <w:t>personal communication, 2022</w:t>
            </w:r>
            <w:r w:rsidR="00190C31" w:rsidRPr="000650DB">
              <w:rPr>
                <w:rFonts w:ascii="Times New Roman" w:eastAsia="MS Song" w:hAnsi="Times New Roman" w:cs="Times New Roman"/>
                <w:bCs/>
                <w:sz w:val="24"/>
                <w:szCs w:val="24"/>
                <w:lang w:val="en-GB" w:eastAsia="zh-CN"/>
              </w:rPr>
              <w:t>)</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66587B5E"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w:t>
            </w:r>
            <w:r w:rsidR="00AF2BFD" w:rsidRPr="00D02218">
              <w:rPr>
                <w:rFonts w:ascii="Times New Roman" w:eastAsia="MS Song" w:hAnsi="Times New Roman" w:cs="Times New Roman"/>
                <w:bCs/>
                <w:sz w:val="24"/>
                <w:szCs w:val="24"/>
                <w:lang w:val="en-GB" w:eastAsia="zh-CN"/>
                <w:rPrChange w:id="1" w:author="Dajun Wang" w:date="2022-06-10T11:21:00Z">
                  <w:rPr>
                    <w:rFonts w:ascii="Times New Roman" w:eastAsia="MS Song" w:hAnsi="Times New Roman" w:cs="Times New Roman"/>
                    <w:bCs/>
                    <w:sz w:val="24"/>
                    <w:szCs w:val="24"/>
                    <w:highlight w:val="yellow"/>
                    <w:lang w:val="en-GB" w:eastAsia="zh-CN"/>
                  </w:rPr>
                </w:rPrChange>
              </w:rPr>
              <w:t>six</w:t>
            </w:r>
            <w:r w:rsidR="006001F0" w:rsidRPr="00D02218">
              <w:rPr>
                <w:rFonts w:ascii="Times New Roman" w:eastAsia="MS Song" w:hAnsi="Times New Roman" w:cs="Times New Roman"/>
                <w:bCs/>
                <w:sz w:val="24"/>
                <w:szCs w:val="24"/>
                <w:lang w:val="en-GB" w:eastAsia="zh-CN"/>
              </w:rPr>
              <w:t xml:space="preserve"> </w:t>
            </w:r>
            <w:ins w:id="2" w:author="Dajun Wang" w:date="2022-06-10T11:21:00Z">
              <w:r w:rsidR="00D02218">
                <w:rPr>
                  <w:rFonts w:ascii="Times New Roman" w:eastAsia="MS Song" w:hAnsi="Times New Roman" w:cs="Times New Roman"/>
                  <w:bCs/>
                  <w:sz w:val="24"/>
                  <w:szCs w:val="24"/>
                  <w:lang w:val="en-GB" w:eastAsia="zh-CN"/>
                </w:rPr>
                <w:t xml:space="preserve">novel </w:t>
              </w:r>
            </w:ins>
            <w:del w:id="3" w:author="Dajun Wang" w:date="2022-06-10T11:21:00Z">
              <w:r w:rsidR="00F00D4D" w:rsidRPr="00D02218" w:rsidDel="00D02218">
                <w:rPr>
                  <w:rFonts w:ascii="Times New Roman" w:eastAsia="MS Song" w:hAnsi="Times New Roman" w:cs="Times New Roman"/>
                  <w:bCs/>
                  <w:sz w:val="24"/>
                  <w:szCs w:val="24"/>
                  <w:lang w:val="en-GB" w:eastAsia="zh-CN"/>
                </w:rPr>
                <w:delText>Asian</w:delText>
              </w:r>
              <w:r w:rsidR="006001F0" w:rsidRPr="00D02218" w:rsidDel="00D02218">
                <w:rPr>
                  <w:rFonts w:ascii="Times New Roman" w:eastAsia="MS Song" w:hAnsi="Times New Roman" w:cs="Times New Roman"/>
                  <w:bCs/>
                  <w:sz w:val="24"/>
                  <w:szCs w:val="24"/>
                  <w:lang w:val="en-GB" w:eastAsia="zh-CN"/>
                </w:rPr>
                <w:delText xml:space="preserve"> </w:delText>
              </w:r>
            </w:del>
            <w:r w:rsidR="006001F0" w:rsidRPr="00D02218">
              <w:rPr>
                <w:rFonts w:ascii="Times New Roman" w:eastAsia="MS Song" w:hAnsi="Times New Roman" w:cs="Times New Roman"/>
                <w:bCs/>
                <w:sz w:val="24"/>
                <w:szCs w:val="24"/>
                <w:lang w:val="en-GB" w:eastAsia="zh-CN"/>
              </w:rPr>
              <w:t>browse species during the course of this study, we can examine</w:t>
            </w:r>
            <w:r w:rsidR="00F00D4D" w:rsidRPr="00D02218">
              <w:rPr>
                <w:rFonts w:ascii="Times New Roman" w:eastAsia="MS Song" w:hAnsi="Times New Roman" w:cs="Times New Roman"/>
                <w:bCs/>
                <w:sz w:val="24"/>
                <w:szCs w:val="24"/>
                <w:lang w:val="en-GB" w:eastAsia="zh-CN"/>
              </w:rPr>
              <w:t xml:space="preserve"> </w:t>
            </w:r>
            <w:r w:rsidR="00AF2BFD" w:rsidRPr="00D02218">
              <w:rPr>
                <w:rFonts w:ascii="Times New Roman" w:eastAsia="MS Song" w:hAnsi="Times New Roman" w:cs="Times New Roman"/>
                <w:bCs/>
                <w:sz w:val="24"/>
                <w:szCs w:val="24"/>
                <w:lang w:val="en-GB" w:eastAsia="zh-CN"/>
                <w:rPrChange w:id="4" w:author="Dajun Wang" w:date="2022-06-10T11:21:00Z">
                  <w:rPr>
                    <w:rFonts w:ascii="Times New Roman" w:eastAsia="MS Song" w:hAnsi="Times New Roman" w:cs="Times New Roman"/>
                    <w:bCs/>
                    <w:sz w:val="24"/>
                    <w:szCs w:val="24"/>
                    <w:highlight w:val="yellow"/>
                    <w:lang w:val="en-GB" w:eastAsia="zh-CN"/>
                  </w:rPr>
                </w:rPrChange>
              </w:rPr>
              <w:t xml:space="preserve">1) </w:t>
            </w:r>
            <w:r w:rsidR="00F00D4D" w:rsidRPr="00D02218">
              <w:rPr>
                <w:rFonts w:ascii="Times New Roman" w:eastAsia="MS Song" w:hAnsi="Times New Roman" w:cs="Times New Roman"/>
                <w:bCs/>
                <w:sz w:val="24"/>
                <w:szCs w:val="24"/>
                <w:lang w:val="en-GB" w:eastAsia="zh-CN"/>
                <w:rPrChange w:id="5" w:author="Dajun Wang" w:date="2022-06-10T11:21:00Z">
                  <w:rPr>
                    <w:rFonts w:ascii="Times New Roman" w:eastAsia="MS Song" w:hAnsi="Times New Roman" w:cs="Times New Roman"/>
                    <w:bCs/>
                    <w:sz w:val="24"/>
                    <w:szCs w:val="24"/>
                    <w:highlight w:val="yellow"/>
                    <w:lang w:val="en-GB" w:eastAsia="zh-CN"/>
                  </w:rPr>
                </w:rPrChange>
              </w:rPr>
              <w:t>how</w:t>
            </w:r>
            <w:r w:rsidR="00AF2BFD" w:rsidRPr="00D02218">
              <w:rPr>
                <w:rFonts w:ascii="Times New Roman" w:eastAsia="MS Song" w:hAnsi="Times New Roman" w:cs="Times New Roman"/>
                <w:bCs/>
                <w:sz w:val="24"/>
                <w:szCs w:val="24"/>
                <w:lang w:val="en-GB" w:eastAsia="zh-CN"/>
                <w:rPrChange w:id="6" w:author="Dajun Wang" w:date="2022-06-10T11:21:00Z">
                  <w:rPr>
                    <w:rFonts w:ascii="Times New Roman" w:eastAsia="MS Song" w:hAnsi="Times New Roman" w:cs="Times New Roman"/>
                    <w:bCs/>
                    <w:sz w:val="24"/>
                    <w:szCs w:val="24"/>
                    <w:highlight w:val="yellow"/>
                    <w:lang w:val="en-GB" w:eastAsia="zh-CN"/>
                  </w:rPr>
                </w:rPrChange>
              </w:rPr>
              <w:t xml:space="preserve"> </w:t>
            </w:r>
            <w:r w:rsidR="00F00D4D" w:rsidRPr="00D02218">
              <w:rPr>
                <w:rFonts w:ascii="Times New Roman" w:eastAsia="MS Song" w:hAnsi="Times New Roman" w:cs="Times New Roman"/>
                <w:bCs/>
                <w:sz w:val="24"/>
                <w:szCs w:val="24"/>
                <w:lang w:val="en-GB" w:eastAsia="zh-CN"/>
                <w:rPrChange w:id="7" w:author="Dajun Wang" w:date="2022-06-10T11:21:00Z">
                  <w:rPr>
                    <w:rFonts w:ascii="Times New Roman" w:eastAsia="MS Song" w:hAnsi="Times New Roman" w:cs="Times New Roman"/>
                    <w:bCs/>
                    <w:sz w:val="24"/>
                    <w:szCs w:val="24"/>
                    <w:highlight w:val="yellow"/>
                    <w:lang w:val="en-GB" w:eastAsia="zh-CN"/>
                  </w:rPr>
                </w:rPrChange>
              </w:rPr>
              <w:t xml:space="preserve">the weekly provision of </w:t>
            </w:r>
            <w:r w:rsidR="00AF2BFD" w:rsidRPr="00D02218">
              <w:rPr>
                <w:rFonts w:ascii="Times New Roman" w:eastAsia="MS Song" w:hAnsi="Times New Roman" w:cs="Times New Roman"/>
                <w:bCs/>
                <w:sz w:val="24"/>
                <w:szCs w:val="24"/>
                <w:lang w:val="en-GB" w:eastAsia="zh-CN"/>
                <w:rPrChange w:id="8" w:author="Dajun Wang" w:date="2022-06-10T11:21:00Z">
                  <w:rPr>
                    <w:rFonts w:ascii="Times New Roman" w:eastAsia="MS Song" w:hAnsi="Times New Roman" w:cs="Times New Roman"/>
                    <w:bCs/>
                    <w:sz w:val="24"/>
                    <w:szCs w:val="24"/>
                    <w:highlight w:val="yellow"/>
                    <w:lang w:val="en-GB" w:eastAsia="zh-CN"/>
                  </w:rPr>
                </w:rPrChange>
              </w:rPr>
              <w:t xml:space="preserve">novel </w:t>
            </w:r>
            <w:r w:rsidR="00F00D4D" w:rsidRPr="00D02218">
              <w:rPr>
                <w:rFonts w:ascii="Times New Roman" w:eastAsia="MS Song" w:hAnsi="Times New Roman" w:cs="Times New Roman"/>
                <w:bCs/>
                <w:sz w:val="24"/>
                <w:szCs w:val="24"/>
                <w:lang w:val="en-GB" w:eastAsia="zh-CN"/>
                <w:rPrChange w:id="9" w:author="Dajun Wang" w:date="2022-06-10T11:21:00Z">
                  <w:rPr>
                    <w:rFonts w:ascii="Times New Roman" w:eastAsia="MS Song" w:hAnsi="Times New Roman" w:cs="Times New Roman"/>
                    <w:bCs/>
                    <w:sz w:val="24"/>
                    <w:szCs w:val="24"/>
                    <w:highlight w:val="yellow"/>
                    <w:lang w:val="en-GB" w:eastAsia="zh-CN"/>
                  </w:rPr>
                </w:rPrChange>
              </w:rPr>
              <w:t>browse</w:t>
            </w:r>
            <w:ins w:id="10" w:author="Dajun Wang" w:date="2022-06-10T11:22:00Z">
              <w:r w:rsidR="00D02218">
                <w:rPr>
                  <w:rFonts w:ascii="Times New Roman" w:eastAsia="MS Song" w:hAnsi="Times New Roman" w:cs="Times New Roman"/>
                  <w:bCs/>
                  <w:sz w:val="24"/>
                  <w:szCs w:val="24"/>
                  <w:lang w:val="en-GB" w:eastAsia="zh-CN"/>
                </w:rPr>
                <w:t>s</w:t>
              </w:r>
            </w:ins>
            <w:r w:rsidR="00F00D4D" w:rsidRPr="00D02218">
              <w:rPr>
                <w:rFonts w:ascii="Times New Roman" w:eastAsia="MS Song" w:hAnsi="Times New Roman" w:cs="Times New Roman"/>
                <w:bCs/>
                <w:sz w:val="24"/>
                <w:szCs w:val="24"/>
                <w:lang w:val="en-GB" w:eastAsia="zh-CN"/>
                <w:rPrChange w:id="11" w:author="Dajun Wang" w:date="2022-06-10T11:21:00Z">
                  <w:rPr>
                    <w:rFonts w:ascii="Times New Roman" w:eastAsia="MS Song" w:hAnsi="Times New Roman" w:cs="Times New Roman"/>
                    <w:bCs/>
                    <w:sz w:val="24"/>
                    <w:szCs w:val="24"/>
                    <w:highlight w:val="yellow"/>
                    <w:lang w:val="en-GB" w:eastAsia="zh-CN"/>
                  </w:rPr>
                </w:rPrChange>
              </w:rPr>
              <w:t xml:space="preserve"> affect</w:t>
            </w:r>
            <w:del w:id="12" w:author="Dajun Wang" w:date="2022-06-10T11:22:00Z">
              <w:r w:rsidR="006006E4" w:rsidRPr="00D02218" w:rsidDel="00D02218">
                <w:rPr>
                  <w:rFonts w:ascii="Times New Roman" w:eastAsia="MS Song" w:hAnsi="Times New Roman" w:cs="Times New Roman"/>
                  <w:bCs/>
                  <w:sz w:val="24"/>
                  <w:szCs w:val="24"/>
                  <w:lang w:val="en-GB" w:eastAsia="zh-CN"/>
                  <w:rPrChange w:id="13" w:author="Dajun Wang" w:date="2022-06-10T11:21:00Z">
                    <w:rPr>
                      <w:rFonts w:ascii="Times New Roman" w:eastAsia="MS Song" w:hAnsi="Times New Roman" w:cs="Times New Roman"/>
                      <w:bCs/>
                      <w:sz w:val="24"/>
                      <w:szCs w:val="24"/>
                      <w:highlight w:val="yellow"/>
                      <w:lang w:val="en-GB" w:eastAsia="zh-CN"/>
                    </w:rPr>
                  </w:rPrChange>
                </w:rPr>
                <w:delText>s</w:delText>
              </w:r>
            </w:del>
            <w:r w:rsidR="00F00D4D" w:rsidRPr="00D02218">
              <w:rPr>
                <w:rFonts w:ascii="Times New Roman" w:eastAsia="MS Song" w:hAnsi="Times New Roman" w:cs="Times New Roman"/>
                <w:bCs/>
                <w:sz w:val="24"/>
                <w:szCs w:val="24"/>
                <w:lang w:val="en-GB" w:eastAsia="zh-CN"/>
                <w:rPrChange w:id="14" w:author="Dajun Wang" w:date="2022-06-10T11:21:00Z">
                  <w:rPr>
                    <w:rFonts w:ascii="Times New Roman" w:eastAsia="MS Song" w:hAnsi="Times New Roman" w:cs="Times New Roman"/>
                    <w:bCs/>
                    <w:sz w:val="24"/>
                    <w:szCs w:val="24"/>
                    <w:highlight w:val="yellow"/>
                    <w:lang w:val="en-GB" w:eastAsia="zh-CN"/>
                  </w:rPr>
                </w:rPrChange>
              </w:rPr>
              <w:t xml:space="preserve"> the activity </w:t>
            </w:r>
            <w:r w:rsidR="006B037D" w:rsidRPr="00D02218">
              <w:rPr>
                <w:rFonts w:ascii="Times New Roman" w:eastAsia="MS Song" w:hAnsi="Times New Roman" w:cs="Times New Roman"/>
                <w:bCs/>
                <w:sz w:val="24"/>
                <w:szCs w:val="24"/>
                <w:lang w:val="en-GB" w:eastAsia="zh-CN"/>
                <w:rPrChange w:id="15" w:author="Dajun Wang" w:date="2022-06-10T11:21:00Z">
                  <w:rPr>
                    <w:rFonts w:ascii="Times New Roman" w:eastAsia="MS Song" w:hAnsi="Times New Roman" w:cs="Times New Roman"/>
                    <w:bCs/>
                    <w:sz w:val="24"/>
                    <w:szCs w:val="24"/>
                    <w:highlight w:val="yellow"/>
                    <w:lang w:val="en-GB" w:eastAsia="zh-CN"/>
                  </w:rPr>
                </w:rPrChange>
              </w:rPr>
              <w:t>levels</w:t>
            </w:r>
            <w:r w:rsidR="00F00D4D" w:rsidRPr="00D02218">
              <w:rPr>
                <w:rFonts w:ascii="Times New Roman" w:eastAsia="MS Song" w:hAnsi="Times New Roman" w:cs="Times New Roman"/>
                <w:bCs/>
                <w:sz w:val="24"/>
                <w:szCs w:val="24"/>
                <w:lang w:val="en-GB" w:eastAsia="zh-CN"/>
                <w:rPrChange w:id="16" w:author="Dajun Wang" w:date="2022-06-10T11:21:00Z">
                  <w:rPr>
                    <w:rFonts w:ascii="Times New Roman" w:eastAsia="MS Song" w:hAnsi="Times New Roman" w:cs="Times New Roman"/>
                    <w:bCs/>
                    <w:sz w:val="24"/>
                    <w:szCs w:val="24"/>
                    <w:highlight w:val="yellow"/>
                    <w:lang w:val="en-GB" w:eastAsia="zh-CN"/>
                  </w:rPr>
                </w:rPrChange>
              </w:rPr>
              <w:t xml:space="preserve"> of </w:t>
            </w:r>
            <w:r w:rsidR="006B037D" w:rsidRPr="00D02218">
              <w:rPr>
                <w:rFonts w:ascii="Times New Roman" w:eastAsia="MS Song" w:hAnsi="Times New Roman" w:cs="Times New Roman"/>
                <w:bCs/>
                <w:sz w:val="24"/>
                <w:szCs w:val="24"/>
                <w:lang w:val="en-GB" w:eastAsia="zh-CN"/>
                <w:rPrChange w:id="17" w:author="Dajun Wang" w:date="2022-06-10T11:21:00Z">
                  <w:rPr>
                    <w:rFonts w:ascii="Times New Roman" w:eastAsia="MS Song" w:hAnsi="Times New Roman" w:cs="Times New Roman"/>
                    <w:bCs/>
                    <w:sz w:val="24"/>
                    <w:szCs w:val="24"/>
                    <w:highlight w:val="yellow"/>
                    <w:lang w:val="en-GB" w:eastAsia="zh-CN"/>
                  </w:rPr>
                </w:rPrChange>
              </w:rPr>
              <w:t xml:space="preserve">the </w:t>
            </w:r>
            <w:r w:rsidR="00F00D4D" w:rsidRPr="00D02218">
              <w:rPr>
                <w:rFonts w:ascii="Times New Roman" w:eastAsia="MS Song" w:hAnsi="Times New Roman" w:cs="Times New Roman"/>
                <w:bCs/>
                <w:sz w:val="24"/>
                <w:szCs w:val="24"/>
                <w:lang w:val="en-GB" w:eastAsia="zh-CN"/>
                <w:rPrChange w:id="18" w:author="Dajun Wang" w:date="2022-06-10T11:21:00Z">
                  <w:rPr>
                    <w:rFonts w:ascii="Times New Roman" w:eastAsia="MS Song" w:hAnsi="Times New Roman" w:cs="Times New Roman"/>
                    <w:bCs/>
                    <w:sz w:val="24"/>
                    <w:szCs w:val="24"/>
                    <w:highlight w:val="yellow"/>
                    <w:lang w:val="en-GB" w:eastAsia="zh-CN"/>
                  </w:rPr>
                </w:rPrChange>
              </w:rPr>
              <w:t>studied individuals</w:t>
            </w:r>
            <w:r w:rsidR="00AF2BFD" w:rsidRPr="00D02218">
              <w:rPr>
                <w:rFonts w:ascii="Times New Roman" w:eastAsia="MS Song" w:hAnsi="Times New Roman" w:cs="Times New Roman"/>
                <w:bCs/>
                <w:sz w:val="24"/>
                <w:szCs w:val="24"/>
                <w:lang w:val="en-GB" w:eastAsia="zh-CN"/>
                <w:rPrChange w:id="19" w:author="Dajun Wang" w:date="2022-06-10T11:21:00Z">
                  <w:rPr>
                    <w:rFonts w:ascii="Times New Roman" w:eastAsia="MS Song" w:hAnsi="Times New Roman" w:cs="Times New Roman"/>
                    <w:bCs/>
                    <w:sz w:val="24"/>
                    <w:szCs w:val="24"/>
                    <w:highlight w:val="yellow"/>
                    <w:lang w:val="en-GB" w:eastAsia="zh-CN"/>
                  </w:rPr>
                </w:rPrChange>
              </w:rPr>
              <w:t xml:space="preserve">, and 2) </w:t>
            </w:r>
            <w:del w:id="20" w:author="Dajun Wang" w:date="2022-06-10T11:23:00Z">
              <w:r w:rsidR="00AF2BFD" w:rsidRPr="00D02218" w:rsidDel="002F5368">
                <w:rPr>
                  <w:rFonts w:ascii="Times New Roman" w:eastAsia="MS Song" w:hAnsi="Times New Roman" w:cs="Times New Roman"/>
                  <w:bCs/>
                  <w:sz w:val="24"/>
                  <w:szCs w:val="24"/>
                  <w:lang w:val="en-GB" w:eastAsia="zh-CN"/>
                  <w:rPrChange w:id="21" w:author="Dajun Wang" w:date="2022-06-10T11:21:00Z">
                    <w:rPr>
                      <w:rFonts w:ascii="Times New Roman" w:eastAsia="MS Song" w:hAnsi="Times New Roman" w:cs="Times New Roman"/>
                      <w:bCs/>
                      <w:sz w:val="24"/>
                      <w:szCs w:val="24"/>
                      <w:highlight w:val="yellow"/>
                      <w:lang w:val="en-GB" w:eastAsia="zh-CN"/>
                    </w:rPr>
                  </w:rPrChange>
                </w:rPr>
                <w:delText xml:space="preserve">whether there is </w:delText>
              </w:r>
            </w:del>
            <w:r w:rsidR="00AF2BFD" w:rsidRPr="00D02218">
              <w:rPr>
                <w:rFonts w:ascii="Times New Roman" w:eastAsia="MS Song" w:hAnsi="Times New Roman" w:cs="Times New Roman"/>
                <w:bCs/>
                <w:sz w:val="24"/>
                <w:szCs w:val="24"/>
                <w:lang w:val="en-GB" w:eastAsia="zh-CN"/>
                <w:rPrChange w:id="22" w:author="Dajun Wang" w:date="2022-06-10T11:21:00Z">
                  <w:rPr>
                    <w:rFonts w:ascii="Times New Roman" w:eastAsia="MS Song" w:hAnsi="Times New Roman" w:cs="Times New Roman"/>
                    <w:bCs/>
                    <w:sz w:val="24"/>
                    <w:szCs w:val="24"/>
                    <w:highlight w:val="yellow"/>
                    <w:lang w:val="en-GB" w:eastAsia="zh-CN"/>
                  </w:rPr>
                </w:rPrChange>
              </w:rPr>
              <w:t xml:space="preserve">a </w:t>
            </w:r>
            <w:ins w:id="23" w:author="Dajun Wang" w:date="2022-06-10T11:22:00Z">
              <w:r w:rsidR="00D02218">
                <w:rPr>
                  <w:rFonts w:ascii="Times New Roman" w:eastAsia="MS Song" w:hAnsi="Times New Roman" w:cs="Times New Roman"/>
                  <w:bCs/>
                  <w:sz w:val="24"/>
                  <w:szCs w:val="24"/>
                  <w:lang w:val="en-GB" w:eastAsia="zh-CN"/>
                </w:rPr>
                <w:t xml:space="preserve">feeding </w:t>
              </w:r>
            </w:ins>
            <w:r w:rsidR="00AF2BFD" w:rsidRPr="00D02218">
              <w:rPr>
                <w:rFonts w:ascii="Times New Roman" w:eastAsia="MS Song" w:hAnsi="Times New Roman" w:cs="Times New Roman"/>
                <w:bCs/>
                <w:sz w:val="24"/>
                <w:szCs w:val="24"/>
                <w:lang w:val="en-GB" w:eastAsia="zh-CN"/>
                <w:rPrChange w:id="24" w:author="Dajun Wang" w:date="2022-06-10T11:21:00Z">
                  <w:rPr>
                    <w:rFonts w:ascii="Times New Roman" w:eastAsia="MS Song" w:hAnsi="Times New Roman" w:cs="Times New Roman"/>
                    <w:bCs/>
                    <w:sz w:val="24"/>
                    <w:szCs w:val="24"/>
                    <w:highlight w:val="yellow"/>
                    <w:lang w:val="en-GB" w:eastAsia="zh-CN"/>
                  </w:rPr>
                </w:rPrChange>
              </w:rPr>
              <w:t>preference for certa</w:t>
            </w:r>
            <w:r w:rsidR="00D73023" w:rsidRPr="00D02218">
              <w:rPr>
                <w:rFonts w:ascii="Times New Roman" w:eastAsia="MS Song" w:hAnsi="Times New Roman" w:cs="Times New Roman"/>
                <w:bCs/>
                <w:sz w:val="24"/>
                <w:szCs w:val="24"/>
                <w:lang w:val="en-GB" w:eastAsia="zh-CN"/>
                <w:rPrChange w:id="25" w:author="Dajun Wang" w:date="2022-06-10T11:21:00Z">
                  <w:rPr>
                    <w:rFonts w:ascii="Times New Roman" w:eastAsia="MS Song" w:hAnsi="Times New Roman" w:cs="Times New Roman"/>
                    <w:bCs/>
                    <w:sz w:val="24"/>
                    <w:szCs w:val="24"/>
                    <w:highlight w:val="yellow"/>
                    <w:lang w:val="en-GB" w:eastAsia="zh-CN"/>
                  </w:rPr>
                </w:rPrChange>
              </w:rPr>
              <w:t>in</w:t>
            </w:r>
            <w:r w:rsidR="00AF2BFD" w:rsidRPr="00D02218">
              <w:rPr>
                <w:rFonts w:ascii="Times New Roman" w:eastAsia="MS Song" w:hAnsi="Times New Roman" w:cs="Times New Roman"/>
                <w:bCs/>
                <w:sz w:val="24"/>
                <w:szCs w:val="24"/>
                <w:lang w:val="en-GB" w:eastAsia="zh-CN"/>
                <w:rPrChange w:id="26" w:author="Dajun Wang" w:date="2022-06-10T11:21:00Z">
                  <w:rPr>
                    <w:rFonts w:ascii="Times New Roman" w:eastAsia="MS Song" w:hAnsi="Times New Roman" w:cs="Times New Roman"/>
                    <w:bCs/>
                    <w:sz w:val="24"/>
                    <w:szCs w:val="24"/>
                    <w:highlight w:val="yellow"/>
                    <w:lang w:val="en-GB" w:eastAsia="zh-CN"/>
                  </w:rPr>
                </w:rPrChange>
              </w:rPr>
              <w:t xml:space="preserve"> </w:t>
            </w:r>
            <w:r w:rsidR="00FC44D9" w:rsidRPr="00D02218">
              <w:rPr>
                <w:rFonts w:ascii="Times New Roman" w:eastAsia="MS Song" w:hAnsi="Times New Roman" w:cs="Times New Roman"/>
                <w:bCs/>
                <w:sz w:val="24"/>
                <w:szCs w:val="24"/>
                <w:lang w:val="en-GB" w:eastAsia="zh-CN"/>
                <w:rPrChange w:id="27" w:author="Dajun Wang" w:date="2022-06-10T11:21:00Z">
                  <w:rPr>
                    <w:rFonts w:ascii="Times New Roman" w:eastAsia="MS Song" w:hAnsi="Times New Roman" w:cs="Times New Roman"/>
                    <w:bCs/>
                    <w:sz w:val="24"/>
                    <w:szCs w:val="24"/>
                    <w:highlight w:val="yellow"/>
                    <w:lang w:val="en-GB" w:eastAsia="zh-CN"/>
                  </w:rPr>
                </w:rPrChange>
              </w:rPr>
              <w:t>browse</w:t>
            </w:r>
            <w:r w:rsidR="006006E4" w:rsidRPr="00D02218">
              <w:rPr>
                <w:rFonts w:ascii="Times New Roman" w:eastAsia="MS Song" w:hAnsi="Times New Roman" w:cs="Times New Roman"/>
                <w:bCs/>
                <w:sz w:val="24"/>
                <w:szCs w:val="24"/>
                <w:lang w:val="en-GB" w:eastAsia="zh-CN"/>
                <w:rPrChange w:id="28" w:author="Dajun Wang" w:date="2022-06-10T11:21:00Z">
                  <w:rPr>
                    <w:rFonts w:ascii="Times New Roman" w:eastAsia="MS Song" w:hAnsi="Times New Roman" w:cs="Times New Roman"/>
                    <w:bCs/>
                    <w:sz w:val="24"/>
                    <w:szCs w:val="24"/>
                    <w:highlight w:val="yellow"/>
                    <w:lang w:val="en-GB" w:eastAsia="zh-CN"/>
                  </w:rPr>
                </w:rPrChange>
              </w:rPr>
              <w:t xml:space="preserve"> species</w:t>
            </w:r>
            <w:r w:rsidR="00AF2BFD" w:rsidRPr="00D02218">
              <w:rPr>
                <w:rFonts w:ascii="Times New Roman" w:eastAsia="MS Song" w:hAnsi="Times New Roman" w:cs="Times New Roman"/>
                <w:bCs/>
                <w:sz w:val="24"/>
                <w:szCs w:val="24"/>
                <w:lang w:val="en-GB" w:eastAsia="zh-CN"/>
                <w:rPrChange w:id="29" w:author="Dajun Wang" w:date="2022-06-10T11:21:00Z">
                  <w:rPr>
                    <w:rFonts w:ascii="Times New Roman" w:eastAsia="MS Song" w:hAnsi="Times New Roman" w:cs="Times New Roman"/>
                    <w:bCs/>
                    <w:sz w:val="24"/>
                    <w:szCs w:val="24"/>
                    <w:highlight w:val="yellow"/>
                    <w:lang w:val="en-GB" w:eastAsia="zh-CN"/>
                  </w:rPr>
                </w:rPrChange>
              </w:rPr>
              <w:t xml:space="preserve"> based on </w:t>
            </w:r>
            <w:del w:id="30" w:author="Dajun Wang" w:date="2022-06-10T11:22:00Z">
              <w:r w:rsidR="00AF2BFD" w:rsidRPr="00D02218" w:rsidDel="00D02218">
                <w:rPr>
                  <w:rFonts w:ascii="Times New Roman" w:eastAsia="MS Song" w:hAnsi="Times New Roman" w:cs="Times New Roman"/>
                  <w:bCs/>
                  <w:sz w:val="24"/>
                  <w:szCs w:val="24"/>
                  <w:lang w:val="en-GB" w:eastAsia="zh-CN"/>
                  <w:rPrChange w:id="31" w:author="Dajun Wang" w:date="2022-06-10T11:21:00Z">
                    <w:rPr>
                      <w:rFonts w:ascii="Times New Roman" w:eastAsia="MS Song" w:hAnsi="Times New Roman" w:cs="Times New Roman"/>
                      <w:bCs/>
                      <w:sz w:val="24"/>
                      <w:szCs w:val="24"/>
                      <w:highlight w:val="yellow"/>
                      <w:lang w:val="en-GB" w:eastAsia="zh-CN"/>
                    </w:rPr>
                  </w:rPrChange>
                </w:rPr>
                <w:delText xml:space="preserve">percentage </w:delText>
              </w:r>
            </w:del>
            <w:ins w:id="32" w:author="Dajun Wang" w:date="2022-06-10T11:22:00Z">
              <w:r w:rsidR="00D02218">
                <w:rPr>
                  <w:rFonts w:ascii="Times New Roman" w:eastAsia="MS Song" w:hAnsi="Times New Roman" w:cs="Times New Roman"/>
                  <w:bCs/>
                  <w:sz w:val="24"/>
                  <w:szCs w:val="24"/>
                  <w:lang w:val="en-GB" w:eastAsia="zh-CN"/>
                </w:rPr>
                <w:t xml:space="preserve">a </w:t>
              </w:r>
            </w:ins>
            <w:ins w:id="33" w:author="Dajun Wang" w:date="2022-06-10T11:23:00Z">
              <w:r w:rsidR="00562F69">
                <w:rPr>
                  <w:rFonts w:ascii="Times New Roman" w:eastAsia="MS Song" w:hAnsi="Times New Roman" w:cs="Times New Roman"/>
                  <w:bCs/>
                  <w:sz w:val="24"/>
                  <w:szCs w:val="24"/>
                  <w:lang w:val="en-GB" w:eastAsia="zh-CN"/>
                </w:rPr>
                <w:t xml:space="preserve">weekly </w:t>
              </w:r>
            </w:ins>
            <w:ins w:id="34" w:author="Dajun Wang" w:date="2022-06-10T11:22:00Z">
              <w:r w:rsidR="00D02218">
                <w:rPr>
                  <w:rFonts w:ascii="Times New Roman" w:eastAsia="MS Song" w:hAnsi="Times New Roman" w:cs="Times New Roman"/>
                  <w:bCs/>
                  <w:sz w:val="24"/>
                  <w:szCs w:val="24"/>
                  <w:lang w:val="en-GB" w:eastAsia="zh-CN"/>
                </w:rPr>
                <w:t xml:space="preserve">coarse-scale </w:t>
              </w:r>
              <w:r w:rsidR="002F5368">
                <w:rPr>
                  <w:rFonts w:ascii="Times New Roman" w:eastAsia="MS Song" w:hAnsi="Times New Roman" w:cs="Times New Roman"/>
                  <w:bCs/>
                  <w:sz w:val="24"/>
                  <w:szCs w:val="24"/>
                  <w:lang w:val="en-GB" w:eastAsia="zh-CN"/>
                </w:rPr>
                <w:t>examination of</w:t>
              </w:r>
              <w:r w:rsidR="00D02218" w:rsidRPr="00D02218">
                <w:rPr>
                  <w:rFonts w:ascii="Times New Roman" w:eastAsia="MS Song" w:hAnsi="Times New Roman" w:cs="Times New Roman"/>
                  <w:bCs/>
                  <w:sz w:val="24"/>
                  <w:szCs w:val="24"/>
                  <w:lang w:val="en-GB" w:eastAsia="zh-CN"/>
                  <w:rPrChange w:id="35" w:author="Dajun Wang" w:date="2022-06-10T11:21:00Z">
                    <w:rPr>
                      <w:rFonts w:ascii="Times New Roman" w:eastAsia="MS Song" w:hAnsi="Times New Roman" w:cs="Times New Roman"/>
                      <w:bCs/>
                      <w:sz w:val="24"/>
                      <w:szCs w:val="24"/>
                      <w:highlight w:val="yellow"/>
                      <w:lang w:val="en-GB" w:eastAsia="zh-CN"/>
                    </w:rPr>
                  </w:rPrChange>
                </w:rPr>
                <w:t xml:space="preserve"> </w:t>
              </w:r>
            </w:ins>
            <w:r w:rsidR="00AF2BFD" w:rsidRPr="00D02218">
              <w:rPr>
                <w:rFonts w:ascii="Times New Roman" w:eastAsia="MS Song" w:hAnsi="Times New Roman" w:cs="Times New Roman"/>
                <w:bCs/>
                <w:sz w:val="24"/>
                <w:szCs w:val="24"/>
                <w:lang w:val="en-GB" w:eastAsia="zh-CN"/>
                <w:rPrChange w:id="36" w:author="Dajun Wang" w:date="2022-06-10T11:21:00Z">
                  <w:rPr>
                    <w:rFonts w:ascii="Times New Roman" w:eastAsia="MS Song" w:hAnsi="Times New Roman" w:cs="Times New Roman"/>
                    <w:bCs/>
                    <w:sz w:val="24"/>
                    <w:szCs w:val="24"/>
                    <w:highlight w:val="yellow"/>
                    <w:lang w:val="en-GB" w:eastAsia="zh-CN"/>
                  </w:rPr>
                </w:rPrChange>
              </w:rPr>
              <w:t xml:space="preserve">consumption </w:t>
            </w:r>
            <w:del w:id="37" w:author="Dajun Wang" w:date="2022-06-10T11:22:00Z">
              <w:r w:rsidR="00AF2BFD" w:rsidRPr="00D02218" w:rsidDel="002F5368">
                <w:rPr>
                  <w:rFonts w:ascii="Times New Roman" w:eastAsia="MS Song" w:hAnsi="Times New Roman" w:cs="Times New Roman"/>
                  <w:bCs/>
                  <w:sz w:val="24"/>
                  <w:szCs w:val="24"/>
                  <w:lang w:val="en-GB" w:eastAsia="zh-CN"/>
                  <w:rPrChange w:id="38" w:author="Dajun Wang" w:date="2022-06-10T11:21:00Z">
                    <w:rPr>
                      <w:rFonts w:ascii="Times New Roman" w:eastAsia="MS Song" w:hAnsi="Times New Roman" w:cs="Times New Roman"/>
                      <w:bCs/>
                      <w:sz w:val="24"/>
                      <w:szCs w:val="24"/>
                      <w:highlight w:val="yellow"/>
                      <w:lang w:val="en-GB" w:eastAsia="zh-CN"/>
                    </w:rPr>
                  </w:rPrChange>
                </w:rPr>
                <w:delText xml:space="preserve">of the </w:delText>
              </w:r>
              <w:r w:rsidR="00FC44D9" w:rsidRPr="00D02218" w:rsidDel="002F5368">
                <w:rPr>
                  <w:rFonts w:ascii="Times New Roman" w:eastAsia="MS Song" w:hAnsi="Times New Roman" w:cs="Times New Roman"/>
                  <w:bCs/>
                  <w:sz w:val="24"/>
                  <w:szCs w:val="24"/>
                  <w:lang w:val="en-GB" w:eastAsia="zh-CN"/>
                  <w:rPrChange w:id="39" w:author="Dajun Wang" w:date="2022-06-10T11:21:00Z">
                    <w:rPr>
                      <w:rFonts w:ascii="Times New Roman" w:eastAsia="MS Song" w:hAnsi="Times New Roman" w:cs="Times New Roman"/>
                      <w:bCs/>
                      <w:sz w:val="24"/>
                      <w:szCs w:val="24"/>
                      <w:highlight w:val="yellow"/>
                      <w:lang w:val="en-GB" w:eastAsia="zh-CN"/>
                    </w:rPr>
                  </w:rPrChange>
                </w:rPr>
                <w:delText>browse</w:delText>
              </w:r>
              <w:r w:rsidR="00AF2BFD" w:rsidRPr="00D02218" w:rsidDel="002F5368">
                <w:rPr>
                  <w:rFonts w:ascii="Times New Roman" w:eastAsia="MS Song" w:hAnsi="Times New Roman" w:cs="Times New Roman"/>
                  <w:bCs/>
                  <w:sz w:val="24"/>
                  <w:szCs w:val="24"/>
                  <w:lang w:val="en-GB" w:eastAsia="zh-CN"/>
                  <w:rPrChange w:id="40" w:author="Dajun Wang" w:date="2022-06-10T11:21:00Z">
                    <w:rPr>
                      <w:rFonts w:ascii="Times New Roman" w:eastAsia="MS Song" w:hAnsi="Times New Roman" w:cs="Times New Roman"/>
                      <w:bCs/>
                      <w:sz w:val="24"/>
                      <w:szCs w:val="24"/>
                      <w:highlight w:val="yellow"/>
                      <w:lang w:val="en-GB" w:eastAsia="zh-CN"/>
                    </w:rPr>
                  </w:rPrChange>
                </w:rPr>
                <w:delText xml:space="preserve"> </w:delText>
              </w:r>
            </w:del>
            <w:del w:id="41" w:author="Dajun Wang" w:date="2022-06-10T11:23:00Z">
              <w:r w:rsidR="00AF2BFD" w:rsidRPr="00D02218" w:rsidDel="00562F69">
                <w:rPr>
                  <w:rFonts w:ascii="Times New Roman" w:eastAsia="MS Song" w:hAnsi="Times New Roman" w:cs="Times New Roman"/>
                  <w:bCs/>
                  <w:sz w:val="24"/>
                  <w:szCs w:val="24"/>
                  <w:lang w:val="en-GB" w:eastAsia="zh-CN"/>
                  <w:rPrChange w:id="42" w:author="Dajun Wang" w:date="2022-06-10T11:21:00Z">
                    <w:rPr>
                      <w:rFonts w:ascii="Times New Roman" w:eastAsia="MS Song" w:hAnsi="Times New Roman" w:cs="Times New Roman"/>
                      <w:bCs/>
                      <w:sz w:val="24"/>
                      <w:szCs w:val="24"/>
                      <w:highlight w:val="yellow"/>
                      <w:lang w:val="en-GB" w:eastAsia="zh-CN"/>
                    </w:rPr>
                  </w:rPrChange>
                </w:rPr>
                <w:delText xml:space="preserve">across </w:delText>
              </w:r>
              <w:r w:rsidR="008E27D9" w:rsidRPr="00D02218" w:rsidDel="00562F69">
                <w:rPr>
                  <w:rFonts w:ascii="Times New Roman" w:eastAsia="MS Song" w:hAnsi="Times New Roman" w:cs="Times New Roman"/>
                  <w:bCs/>
                  <w:sz w:val="24"/>
                  <w:szCs w:val="24"/>
                  <w:lang w:val="en-GB" w:eastAsia="zh-CN"/>
                  <w:rPrChange w:id="43" w:author="Dajun Wang" w:date="2022-06-10T11:21:00Z">
                    <w:rPr>
                      <w:rFonts w:ascii="Times New Roman" w:eastAsia="MS Song" w:hAnsi="Times New Roman" w:cs="Times New Roman"/>
                      <w:bCs/>
                      <w:sz w:val="24"/>
                      <w:szCs w:val="24"/>
                      <w:highlight w:val="yellow"/>
                      <w:lang w:val="en-GB" w:eastAsia="zh-CN"/>
                    </w:rPr>
                  </w:rPrChange>
                </w:rPr>
                <w:delText>six</w:delText>
              </w:r>
              <w:r w:rsidR="00AF2BFD" w:rsidRPr="00D02218" w:rsidDel="00562F69">
                <w:rPr>
                  <w:rFonts w:ascii="Times New Roman" w:eastAsia="MS Song" w:hAnsi="Times New Roman" w:cs="Times New Roman"/>
                  <w:bCs/>
                  <w:sz w:val="24"/>
                  <w:szCs w:val="24"/>
                  <w:lang w:val="en-GB" w:eastAsia="zh-CN"/>
                  <w:rPrChange w:id="44" w:author="Dajun Wang" w:date="2022-06-10T11:21:00Z">
                    <w:rPr>
                      <w:rFonts w:ascii="Times New Roman" w:eastAsia="MS Song" w:hAnsi="Times New Roman" w:cs="Times New Roman"/>
                      <w:bCs/>
                      <w:sz w:val="24"/>
                      <w:szCs w:val="24"/>
                      <w:highlight w:val="yellow"/>
                      <w:lang w:val="en-GB" w:eastAsia="zh-CN"/>
                    </w:rPr>
                  </w:rPrChange>
                </w:rPr>
                <w:delText xml:space="preserve"> weeks</w:delText>
              </w:r>
            </w:del>
            <w:ins w:id="45" w:author="Dajun Wang" w:date="2022-06-10T11:23:00Z">
              <w:r w:rsidR="00562F69">
                <w:rPr>
                  <w:rFonts w:ascii="Times New Roman" w:eastAsia="MS Song" w:hAnsi="Times New Roman" w:cs="Times New Roman"/>
                  <w:bCs/>
                  <w:sz w:val="24"/>
                  <w:szCs w:val="24"/>
                  <w:lang w:val="en-GB" w:eastAsia="zh-CN"/>
                </w:rPr>
                <w:t>across the study duration</w:t>
              </w:r>
            </w:ins>
            <w:r w:rsidR="00AF2BFD" w:rsidRPr="00D02218">
              <w:rPr>
                <w:rFonts w:ascii="Times New Roman" w:eastAsia="MS Song" w:hAnsi="Times New Roman" w:cs="Times New Roman"/>
                <w:bCs/>
                <w:sz w:val="24"/>
                <w:szCs w:val="24"/>
                <w:lang w:val="en-GB" w:eastAsia="zh-CN"/>
              </w:rPr>
              <w:t>.</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9E435AB" w14:textId="252A4E23" w:rsidR="00AF2BFD" w:rsidRPr="00AF2BFD" w:rsidRDefault="00531038" w:rsidP="00AF2BFD">
            <w:pPr>
              <w:autoSpaceDE w:val="0"/>
              <w:autoSpaceDN w:val="0"/>
              <w:adjustRightInd w:val="0"/>
              <w:spacing w:after="0" w:line="240" w:lineRule="auto"/>
              <w:rPr>
                <w:rFonts w:ascii="Times New Roman" w:eastAsia="MS Song" w:hAnsi="Times New Roman" w:cs="Times New Roman"/>
                <w:bCs/>
                <w:sz w:val="24"/>
                <w:szCs w:val="24"/>
                <w:lang w:val="en-SG"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w:t>
            </w:r>
            <w:r w:rsidR="008E27D9">
              <w:rPr>
                <w:rFonts w:ascii="Times New Roman" w:eastAsia="MS Song" w:hAnsi="Times New Roman" w:cs="Times New Roman"/>
                <w:bCs/>
                <w:sz w:val="24"/>
                <w:szCs w:val="24"/>
                <w:lang w:val="en-GB" w:eastAsia="zh-CN"/>
              </w:rPr>
              <w:t>seven</w:t>
            </w:r>
            <w:r w:rsidR="0099735E">
              <w:rPr>
                <w:rFonts w:ascii="Times New Roman" w:eastAsia="MS Song" w:hAnsi="Times New Roman" w:cs="Times New Roman"/>
                <w:bCs/>
                <w:sz w:val="24"/>
                <w:szCs w:val="24"/>
                <w:lang w:val="en-GB" w:eastAsia="zh-CN"/>
              </w:rPr>
              <w:t xml:space="preserve"> weeks </w:t>
            </w:r>
            <w:r w:rsidR="00580F31">
              <w:rPr>
                <w:rFonts w:ascii="Times New Roman" w:eastAsia="MS Song" w:hAnsi="Times New Roman" w:cs="Times New Roman"/>
                <w:bCs/>
                <w:sz w:val="24"/>
                <w:szCs w:val="24"/>
                <w:lang w:val="en-GB" w:eastAsia="zh-CN"/>
              </w:rPr>
              <w:t>at Tortoise Shell-ter</w:t>
            </w:r>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del w:id="46" w:author="Dajun Wang" w:date="2022-06-10T11:23:00Z">
              <w:r w:rsidRPr="00B63043" w:rsidDel="00562F69">
                <w:rPr>
                  <w:rFonts w:ascii="Times New Roman" w:eastAsia="MS Song" w:hAnsi="Times New Roman" w:cs="Times New Roman"/>
                  <w:bCs/>
                  <w:sz w:val="24"/>
                  <w:szCs w:val="24"/>
                  <w:lang w:val="en-GB" w:eastAsia="zh-CN"/>
                </w:rPr>
                <w:delText xml:space="preserve">for </w:delText>
              </w:r>
            </w:del>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w:t>
            </w:r>
            <w:ins w:id="47" w:author="Dajun Wang" w:date="2022-06-10T11:24:00Z">
              <w:r w:rsidR="00562F69">
                <w:rPr>
                  <w:rFonts w:ascii="Times New Roman" w:eastAsia="MS Song" w:hAnsi="Times New Roman" w:cs="Times New Roman"/>
                  <w:bCs/>
                  <w:sz w:val="24"/>
                  <w:szCs w:val="24"/>
                  <w:lang w:val="en-GB" w:eastAsia="zh-CN"/>
                </w:rPr>
                <w:t>exhibited</w:t>
              </w:r>
            </w:ins>
            <w:del w:id="48" w:author="Dajun Wang" w:date="2022-06-10T11:23:00Z">
              <w:r w:rsidR="00580F31" w:rsidRPr="00B63043" w:rsidDel="00562F69">
                <w:rPr>
                  <w:rFonts w:ascii="Times New Roman" w:eastAsia="MS Song" w:hAnsi="Times New Roman" w:cs="Times New Roman"/>
                  <w:bCs/>
                  <w:sz w:val="24"/>
                  <w:szCs w:val="24"/>
                  <w:lang w:val="en-GB" w:eastAsia="zh-CN"/>
                </w:rPr>
                <w:delText>housed</w:delText>
              </w:r>
            </w:del>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del w:id="49" w:author="Dajun Wang" w:date="2022-06-10T11:24:00Z">
              <w:r w:rsidR="0099735E" w:rsidRPr="00B63043" w:rsidDel="00562F69">
                <w:rPr>
                  <w:rFonts w:ascii="Times New Roman" w:eastAsia="MS Song" w:hAnsi="Times New Roman" w:cs="Times New Roman"/>
                  <w:bCs/>
                  <w:sz w:val="24"/>
                  <w:szCs w:val="24"/>
                  <w:lang w:val="en-GB" w:eastAsia="zh-CN"/>
                </w:rPr>
                <w:delText xml:space="preserve">In </w:delText>
              </w:r>
            </w:del>
            <w:ins w:id="50" w:author="Dajun Wang" w:date="2022-06-10T11:24:00Z">
              <w:r w:rsidR="00562F69">
                <w:rPr>
                  <w:rFonts w:ascii="Times New Roman" w:eastAsia="MS Song" w:hAnsi="Times New Roman" w:cs="Times New Roman"/>
                  <w:bCs/>
                  <w:sz w:val="24"/>
                  <w:szCs w:val="24"/>
                  <w:lang w:val="en-GB" w:eastAsia="zh-CN"/>
                </w:rPr>
                <w:t>For</w:t>
              </w:r>
              <w:r w:rsidR="00562F69" w:rsidRPr="00B63043">
                <w:rPr>
                  <w:rFonts w:ascii="Times New Roman" w:eastAsia="MS Song" w:hAnsi="Times New Roman" w:cs="Times New Roman"/>
                  <w:bCs/>
                  <w:sz w:val="24"/>
                  <w:szCs w:val="24"/>
                  <w:lang w:val="en-GB" w:eastAsia="zh-CN"/>
                </w:rPr>
                <w:t xml:space="preserve"> </w:t>
              </w:r>
            </w:ins>
            <w:r w:rsidR="0099735E" w:rsidRPr="00B63043">
              <w:rPr>
                <w:rFonts w:ascii="Times New Roman" w:eastAsia="MS Song" w:hAnsi="Times New Roman" w:cs="Times New Roman"/>
                <w:bCs/>
                <w:sz w:val="24"/>
                <w:szCs w:val="24"/>
                <w:lang w:val="en-GB" w:eastAsia="zh-CN"/>
              </w:rPr>
              <w:t>the</w:t>
            </w:r>
            <w:r w:rsidR="005573B3" w:rsidRPr="00B63043">
              <w:rPr>
                <w:rFonts w:ascii="Times New Roman" w:eastAsia="MS Song" w:hAnsi="Times New Roman" w:cs="Times New Roman"/>
                <w:bCs/>
                <w:sz w:val="24"/>
                <w:szCs w:val="24"/>
                <w:lang w:val="en-GB" w:eastAsia="zh-CN"/>
              </w:rPr>
              <w:t xml:space="preserve"> </w:t>
            </w:r>
            <w:r w:rsidR="00AF2BFD">
              <w:rPr>
                <w:rFonts w:ascii="Times New Roman" w:eastAsia="MS Song" w:hAnsi="Times New Roman" w:cs="Times New Roman"/>
                <w:bCs/>
                <w:sz w:val="24"/>
                <w:szCs w:val="24"/>
                <w:lang w:val="en-GB" w:eastAsia="zh-CN"/>
              </w:rPr>
              <w:t>first week</w:t>
            </w:r>
            <w:ins w:id="51" w:author="Dajun Wang" w:date="2022-06-10T11:30:00Z">
              <w:r w:rsidR="000C7094">
                <w:rPr>
                  <w:rFonts w:ascii="Times New Roman" w:eastAsia="MS Song" w:hAnsi="Times New Roman" w:cs="Times New Roman"/>
                  <w:bCs/>
                  <w:sz w:val="24"/>
                  <w:szCs w:val="24"/>
                  <w:lang w:val="en-GB" w:eastAsia="zh-CN"/>
                </w:rPr>
                <w:t>,</w:t>
              </w:r>
            </w:ins>
            <w:del w:id="52" w:author="Dajun Wang" w:date="2022-06-10T11:30:00Z">
              <w:r w:rsidR="00AF2BFD" w:rsidDel="000C7094">
                <w:rPr>
                  <w:rFonts w:ascii="Times New Roman" w:eastAsia="MS Song" w:hAnsi="Times New Roman" w:cs="Times New Roman"/>
                  <w:bCs/>
                  <w:sz w:val="24"/>
                  <w:szCs w:val="24"/>
                  <w:lang w:val="en-GB" w:eastAsia="zh-CN"/>
                </w:rPr>
                <w:delText xml:space="preserve">, </w:delText>
              </w:r>
            </w:del>
            <w:del w:id="53" w:author="Dajun Wang" w:date="2022-06-10T11:24:00Z">
              <w:r w:rsidR="00AF2BFD" w:rsidDel="00FF1917">
                <w:rPr>
                  <w:rFonts w:ascii="Times New Roman" w:eastAsia="MS Song" w:hAnsi="Times New Roman" w:cs="Times New Roman"/>
                  <w:bCs/>
                  <w:sz w:val="24"/>
                  <w:szCs w:val="24"/>
                  <w:lang w:val="en-GB" w:eastAsia="zh-CN"/>
                </w:rPr>
                <w:delText xml:space="preserve">we will be conducting </w:delText>
              </w:r>
            </w:del>
            <w:del w:id="54" w:author="Dajun Wang" w:date="2022-06-10T11:30:00Z">
              <w:r w:rsidR="00AF2BFD" w:rsidDel="000C7094">
                <w:rPr>
                  <w:rFonts w:ascii="Times New Roman" w:eastAsia="MS Song" w:hAnsi="Times New Roman" w:cs="Times New Roman"/>
                  <w:bCs/>
                  <w:sz w:val="24"/>
                  <w:szCs w:val="24"/>
                  <w:lang w:val="en-GB" w:eastAsia="zh-CN"/>
                </w:rPr>
                <w:delText>a baseline observation study where</w:delText>
              </w:r>
            </w:del>
            <w:del w:id="55" w:author="Dajun Wang" w:date="2022-06-10T11:24:00Z">
              <w:r w:rsidR="00AF2BFD" w:rsidDel="00FF1917">
                <w:rPr>
                  <w:rFonts w:ascii="Times New Roman" w:eastAsia="MS Song" w:hAnsi="Times New Roman" w:cs="Times New Roman"/>
                  <w:bCs/>
                  <w:sz w:val="24"/>
                  <w:szCs w:val="24"/>
                  <w:lang w:val="en-GB" w:eastAsia="zh-CN"/>
                </w:rPr>
                <w:delText xml:space="preserve">by we would use </w:delText>
              </w:r>
            </w:del>
            <w:ins w:id="56" w:author="Dajun Wang" w:date="2022-06-10T11:24:00Z">
              <w:r w:rsidR="00FF1917">
                <w:rPr>
                  <w:rFonts w:ascii="Times New Roman" w:eastAsia="MS Song" w:hAnsi="Times New Roman" w:cs="Times New Roman"/>
                  <w:bCs/>
                  <w:sz w:val="24"/>
                  <w:szCs w:val="24"/>
                  <w:lang w:val="en-GB" w:eastAsia="zh-CN"/>
                </w:rPr>
                <w:t xml:space="preserve"> cut </w:t>
              </w:r>
            </w:ins>
            <w:del w:id="57" w:author="Dajun Wang" w:date="2022-06-10T11:24:00Z">
              <w:r w:rsidR="00AF2BFD" w:rsidDel="00FF1917">
                <w:rPr>
                  <w:rFonts w:ascii="Times New Roman" w:eastAsia="MS Song" w:hAnsi="Times New Roman" w:cs="Times New Roman"/>
                  <w:bCs/>
                  <w:sz w:val="24"/>
                  <w:szCs w:val="24"/>
                  <w:lang w:val="en-GB" w:eastAsia="zh-CN"/>
                </w:rPr>
                <w:delText>‘</w:delText>
              </w:r>
            </w:del>
            <w:ins w:id="58" w:author="Dajun Wang" w:date="2022-06-10T11:24:00Z">
              <w:r w:rsidR="00FF1917">
                <w:rPr>
                  <w:rFonts w:ascii="Times New Roman" w:eastAsia="MS Song" w:hAnsi="Times New Roman" w:cs="Times New Roman"/>
                  <w:bCs/>
                  <w:sz w:val="24"/>
                  <w:szCs w:val="24"/>
                  <w:lang w:val="en-GB" w:eastAsia="zh-CN"/>
                </w:rPr>
                <w:t>h</w:t>
              </w:r>
            </w:ins>
            <w:del w:id="59" w:author="Dajun Wang" w:date="2022-06-10T11:24:00Z">
              <w:r w:rsidR="00AF2BFD" w:rsidDel="00FF1917">
                <w:rPr>
                  <w:rFonts w:ascii="Times New Roman" w:eastAsia="MS Song" w:hAnsi="Times New Roman" w:cs="Times New Roman"/>
                  <w:bCs/>
                  <w:sz w:val="24"/>
                  <w:szCs w:val="24"/>
                  <w:lang w:val="en-GB" w:eastAsia="zh-CN"/>
                </w:rPr>
                <w:delText>H</w:delText>
              </w:r>
            </w:del>
            <w:r w:rsidR="00AF2BFD">
              <w:rPr>
                <w:rFonts w:ascii="Times New Roman" w:eastAsia="MS Song" w:hAnsi="Times New Roman" w:cs="Times New Roman"/>
                <w:bCs/>
                <w:sz w:val="24"/>
                <w:szCs w:val="24"/>
                <w:lang w:val="en-GB" w:eastAsia="zh-CN"/>
              </w:rPr>
              <w:t>ay</w:t>
            </w:r>
            <w:del w:id="60" w:author="Dajun Wang" w:date="2022-06-10T11:24:00Z">
              <w:r w:rsidR="00AF2BFD" w:rsidDel="00FF1917">
                <w:rPr>
                  <w:rFonts w:ascii="Times New Roman" w:eastAsia="MS Song" w:hAnsi="Times New Roman" w:cs="Times New Roman"/>
                  <w:bCs/>
                  <w:sz w:val="24"/>
                  <w:szCs w:val="24"/>
                  <w:lang w:val="en-GB" w:eastAsia="zh-CN"/>
                </w:rPr>
                <w:delText xml:space="preserve">’ as the provided browse, </w:delText>
              </w:r>
            </w:del>
            <w:ins w:id="61" w:author="Dajun Wang" w:date="2022-06-10T11:24:00Z">
              <w:r w:rsidR="00FF1917">
                <w:rPr>
                  <w:rFonts w:ascii="Times New Roman" w:eastAsia="MS Song" w:hAnsi="Times New Roman" w:cs="Times New Roman"/>
                  <w:bCs/>
                  <w:sz w:val="24"/>
                  <w:szCs w:val="24"/>
                  <w:lang w:val="en-GB" w:eastAsia="zh-CN"/>
                </w:rPr>
                <w:t xml:space="preserve">, </w:t>
              </w:r>
            </w:ins>
            <w:r w:rsidR="00AF2BFD">
              <w:rPr>
                <w:rFonts w:ascii="Times New Roman" w:eastAsia="MS Song" w:hAnsi="Times New Roman" w:cs="Times New Roman"/>
                <w:bCs/>
                <w:sz w:val="24"/>
                <w:szCs w:val="24"/>
                <w:lang w:val="en-GB" w:eastAsia="zh-CN"/>
              </w:rPr>
              <w:t xml:space="preserve">as </w:t>
            </w:r>
            <w:del w:id="62" w:author="Dajun Wang" w:date="2022-06-10T11:24:00Z">
              <w:r w:rsidR="00AF2BFD" w:rsidDel="00FF1917">
                <w:rPr>
                  <w:rFonts w:ascii="Times New Roman" w:eastAsia="MS Song" w:hAnsi="Times New Roman" w:cs="Times New Roman"/>
                  <w:bCs/>
                  <w:sz w:val="24"/>
                  <w:szCs w:val="24"/>
                  <w:lang w:val="en-GB" w:eastAsia="zh-CN"/>
                </w:rPr>
                <w:delText xml:space="preserve">per </w:delText>
              </w:r>
            </w:del>
            <w:ins w:id="63" w:author="Dajun Wang" w:date="2022-06-10T11:24:00Z">
              <w:r w:rsidR="00FF1917">
                <w:rPr>
                  <w:rFonts w:ascii="Times New Roman" w:eastAsia="MS Song" w:hAnsi="Times New Roman" w:cs="Times New Roman"/>
                  <w:bCs/>
                  <w:sz w:val="24"/>
                  <w:szCs w:val="24"/>
                  <w:lang w:val="en-GB" w:eastAsia="zh-CN"/>
                </w:rPr>
                <w:t>part of</w:t>
              </w:r>
              <w:r w:rsidR="00FF1917">
                <w:rPr>
                  <w:rFonts w:ascii="Times New Roman" w:eastAsia="MS Song" w:hAnsi="Times New Roman" w:cs="Times New Roman"/>
                  <w:bCs/>
                  <w:sz w:val="24"/>
                  <w:szCs w:val="24"/>
                  <w:lang w:val="en-GB" w:eastAsia="zh-CN"/>
                </w:rPr>
                <w:t xml:space="preserve"> </w:t>
              </w:r>
            </w:ins>
            <w:r w:rsidR="00AF2BFD">
              <w:rPr>
                <w:rFonts w:ascii="Times New Roman" w:eastAsia="MS Song" w:hAnsi="Times New Roman" w:cs="Times New Roman"/>
                <w:bCs/>
                <w:sz w:val="24"/>
                <w:szCs w:val="24"/>
                <w:lang w:val="en-GB" w:eastAsia="zh-CN"/>
              </w:rPr>
              <w:t>their routine diet</w:t>
            </w:r>
            <w:ins w:id="64" w:author="Dajun Wang" w:date="2022-06-10T11:24:00Z">
              <w:r w:rsidR="00FF1917">
                <w:rPr>
                  <w:rFonts w:ascii="Times New Roman" w:eastAsia="MS Song" w:hAnsi="Times New Roman" w:cs="Times New Roman"/>
                  <w:bCs/>
                  <w:sz w:val="24"/>
                  <w:szCs w:val="24"/>
                  <w:lang w:val="en-GB" w:eastAsia="zh-CN"/>
                </w:rPr>
                <w:t>,</w:t>
              </w:r>
            </w:ins>
            <w:ins w:id="65" w:author="Dajun Wang" w:date="2022-06-10T11:25:00Z">
              <w:r w:rsidR="00FF1917">
                <w:rPr>
                  <w:rFonts w:ascii="Times New Roman" w:eastAsia="MS Song" w:hAnsi="Times New Roman" w:cs="Times New Roman"/>
                  <w:bCs/>
                  <w:sz w:val="24"/>
                  <w:szCs w:val="24"/>
                  <w:lang w:val="en-GB" w:eastAsia="zh-CN"/>
                </w:rPr>
                <w:t xml:space="preserve"> is offered</w:t>
              </w:r>
            </w:ins>
            <w:r w:rsidR="00AF2BFD">
              <w:rPr>
                <w:rFonts w:ascii="Times New Roman" w:eastAsia="MS Song" w:hAnsi="Times New Roman" w:cs="Times New Roman"/>
                <w:bCs/>
                <w:sz w:val="24"/>
                <w:szCs w:val="24"/>
                <w:lang w:val="en-GB" w:eastAsia="zh-CN"/>
              </w:rPr>
              <w:t xml:space="preserve"> to </w:t>
            </w:r>
            <w:del w:id="66" w:author="Dajun Wang" w:date="2022-06-10T11:31:00Z">
              <w:r w:rsidR="00AF2BFD" w:rsidDel="000C7094">
                <w:rPr>
                  <w:rFonts w:ascii="Times New Roman" w:eastAsia="MS Song" w:hAnsi="Times New Roman" w:cs="Times New Roman"/>
                  <w:bCs/>
                  <w:sz w:val="24"/>
                  <w:szCs w:val="24"/>
                  <w:lang w:val="en-GB" w:eastAsia="zh-CN"/>
                </w:rPr>
                <w:delText xml:space="preserve">study </w:delText>
              </w:r>
            </w:del>
            <w:ins w:id="67" w:author="Dajun Wang" w:date="2022-06-10T11:31:00Z">
              <w:r w:rsidR="000C7094">
                <w:rPr>
                  <w:rFonts w:ascii="Times New Roman" w:eastAsia="MS Song" w:hAnsi="Times New Roman" w:cs="Times New Roman"/>
                  <w:bCs/>
                  <w:sz w:val="24"/>
                  <w:szCs w:val="24"/>
                  <w:lang w:val="en-GB" w:eastAsia="zh-CN"/>
                </w:rPr>
                <w:t>capture</w:t>
              </w:r>
              <w:r w:rsidR="000C7094">
                <w:rPr>
                  <w:rFonts w:ascii="Times New Roman" w:eastAsia="MS Song" w:hAnsi="Times New Roman" w:cs="Times New Roman"/>
                  <w:bCs/>
                  <w:sz w:val="24"/>
                  <w:szCs w:val="24"/>
                  <w:lang w:val="en-GB" w:eastAsia="zh-CN"/>
                </w:rPr>
                <w:t xml:space="preserve"> </w:t>
              </w:r>
            </w:ins>
            <w:r w:rsidR="00AF2BFD">
              <w:rPr>
                <w:rFonts w:ascii="Times New Roman" w:eastAsia="MS Song" w:hAnsi="Times New Roman" w:cs="Times New Roman"/>
                <w:bCs/>
                <w:sz w:val="24"/>
                <w:szCs w:val="24"/>
                <w:lang w:val="en-GB" w:eastAsia="zh-CN"/>
              </w:rPr>
              <w:t xml:space="preserve">the </w:t>
            </w:r>
            <w:r w:rsidR="006006E4">
              <w:rPr>
                <w:rFonts w:ascii="Times New Roman" w:eastAsia="MS Song" w:hAnsi="Times New Roman" w:cs="Times New Roman"/>
                <w:bCs/>
                <w:sz w:val="24"/>
                <w:szCs w:val="24"/>
                <w:lang w:val="en-GB" w:eastAsia="zh-CN"/>
              </w:rPr>
              <w:t>baseline</w:t>
            </w:r>
            <w:r w:rsidR="00AF2BFD">
              <w:rPr>
                <w:rFonts w:ascii="Times New Roman" w:eastAsia="MS Song" w:hAnsi="Times New Roman" w:cs="Times New Roman"/>
                <w:bCs/>
                <w:sz w:val="24"/>
                <w:szCs w:val="24"/>
                <w:lang w:val="en-GB" w:eastAsia="zh-CN"/>
              </w:rPr>
              <w:t xml:space="preserve"> behaviour</w:t>
            </w:r>
            <w:ins w:id="68" w:author="Dajun Wang" w:date="2022-06-10T11:31:00Z">
              <w:r w:rsidR="000C7094">
                <w:rPr>
                  <w:rFonts w:ascii="Times New Roman" w:eastAsia="MS Song" w:hAnsi="Times New Roman" w:cs="Times New Roman"/>
                  <w:bCs/>
                  <w:sz w:val="24"/>
                  <w:szCs w:val="24"/>
                  <w:lang w:val="en-GB" w:eastAsia="zh-CN"/>
                </w:rPr>
                <w:t>s</w:t>
              </w:r>
            </w:ins>
            <w:r w:rsidR="00AF2BFD">
              <w:rPr>
                <w:rFonts w:ascii="Times New Roman" w:eastAsia="MS Song" w:hAnsi="Times New Roman" w:cs="Times New Roman"/>
                <w:bCs/>
                <w:sz w:val="24"/>
                <w:szCs w:val="24"/>
                <w:lang w:val="en-GB" w:eastAsia="zh-CN"/>
              </w:rPr>
              <w:t xml:space="preserve">. Subsequently, </w:t>
            </w:r>
            <w:del w:id="69" w:author="Dajun Wang" w:date="2022-06-10T11:31:00Z">
              <w:r w:rsidR="00AF2BFD" w:rsidDel="000C7094">
                <w:rPr>
                  <w:rFonts w:ascii="Times New Roman" w:eastAsia="MS Song" w:hAnsi="Times New Roman" w:cs="Times New Roman"/>
                  <w:bCs/>
                  <w:sz w:val="24"/>
                  <w:szCs w:val="24"/>
                  <w:lang w:val="en-GB" w:eastAsia="zh-CN"/>
                </w:rPr>
                <w:delText xml:space="preserve">we will be studying </w:delText>
              </w:r>
            </w:del>
            <w:r w:rsidR="00AF2BFD">
              <w:rPr>
                <w:rFonts w:ascii="Times New Roman" w:eastAsia="MS Song" w:hAnsi="Times New Roman" w:cs="Times New Roman"/>
                <w:bCs/>
                <w:sz w:val="24"/>
                <w:szCs w:val="24"/>
                <w:lang w:val="en-GB" w:eastAsia="zh-CN"/>
              </w:rPr>
              <w:t>the animals’ behaviour</w:t>
            </w:r>
            <w:ins w:id="70" w:author="Dajun Wang" w:date="2022-06-10T11:31:00Z">
              <w:r w:rsidR="000C7094">
                <w:rPr>
                  <w:rFonts w:ascii="Times New Roman" w:eastAsia="MS Song" w:hAnsi="Times New Roman" w:cs="Times New Roman"/>
                  <w:bCs/>
                  <w:sz w:val="24"/>
                  <w:szCs w:val="24"/>
                  <w:lang w:val="en-GB" w:eastAsia="zh-CN"/>
                </w:rPr>
                <w:t>al repertoire and activity patterns will be examined in relation to the offered browse species</w:t>
              </w:r>
            </w:ins>
            <w:r w:rsidR="00AF2BFD">
              <w:rPr>
                <w:rFonts w:ascii="Times New Roman" w:eastAsia="MS Song" w:hAnsi="Times New Roman" w:cs="Times New Roman"/>
                <w:bCs/>
                <w:sz w:val="24"/>
                <w:szCs w:val="24"/>
                <w:lang w:val="en-GB" w:eastAsia="zh-CN"/>
              </w:rPr>
              <w:t xml:space="preserve"> across the </w:t>
            </w:r>
            <w:ins w:id="71" w:author="Dajun Wang" w:date="2022-06-10T11:31:00Z">
              <w:r w:rsidR="000C7094">
                <w:rPr>
                  <w:rFonts w:ascii="Times New Roman" w:eastAsia="MS Song" w:hAnsi="Times New Roman" w:cs="Times New Roman"/>
                  <w:bCs/>
                  <w:sz w:val="24"/>
                  <w:szCs w:val="24"/>
                  <w:lang w:val="en-GB" w:eastAsia="zh-CN"/>
                </w:rPr>
                <w:t>next six</w:t>
              </w:r>
            </w:ins>
            <w:del w:id="72" w:author="Dajun Wang" w:date="2022-06-10T11:31:00Z">
              <w:r w:rsidR="00AF2BFD" w:rsidDel="000C7094">
                <w:rPr>
                  <w:rFonts w:ascii="Times New Roman" w:eastAsia="MS Song" w:hAnsi="Times New Roman" w:cs="Times New Roman"/>
                  <w:bCs/>
                  <w:sz w:val="24"/>
                  <w:szCs w:val="24"/>
                  <w:lang w:val="en-GB" w:eastAsia="zh-CN"/>
                </w:rPr>
                <w:delText>6</w:delText>
              </w:r>
            </w:del>
            <w:r w:rsidR="00AF2BFD">
              <w:rPr>
                <w:rFonts w:ascii="Times New Roman" w:eastAsia="MS Song" w:hAnsi="Times New Roman" w:cs="Times New Roman"/>
                <w:bCs/>
                <w:sz w:val="24"/>
                <w:szCs w:val="24"/>
                <w:lang w:val="en-GB" w:eastAsia="zh-CN"/>
              </w:rPr>
              <w:t xml:space="preserve"> weeks. </w:t>
            </w:r>
            <w:del w:id="73" w:author="Dajun Wang" w:date="2022-06-10T14:38:00Z">
              <w:r w:rsidR="00AF2BFD" w:rsidDel="00EC2254">
                <w:rPr>
                  <w:rFonts w:ascii="Times New Roman" w:eastAsia="MS Song" w:hAnsi="Times New Roman" w:cs="Times New Roman"/>
                  <w:bCs/>
                  <w:sz w:val="24"/>
                  <w:szCs w:val="24"/>
                  <w:lang w:val="en-GB" w:eastAsia="zh-CN"/>
                </w:rPr>
                <w:delText>During the course of the study,</w:delText>
              </w:r>
            </w:del>
            <w:ins w:id="74" w:author="Dajun Wang" w:date="2022-06-10T14:38:00Z">
              <w:r w:rsidR="00EC2254">
                <w:rPr>
                  <w:rFonts w:ascii="Times New Roman" w:eastAsia="MS Song" w:hAnsi="Times New Roman" w:cs="Times New Roman"/>
                  <w:bCs/>
                  <w:sz w:val="24"/>
                  <w:szCs w:val="24"/>
                  <w:lang w:val="en-GB" w:eastAsia="zh-CN"/>
                </w:rPr>
                <w:t>In addition,</w:t>
              </w:r>
            </w:ins>
            <w:ins w:id="75" w:author="Dajun Wang" w:date="2022-06-10T11:25:00Z">
              <w:r w:rsidR="00FF1917">
                <w:rPr>
                  <w:rFonts w:ascii="Times New Roman" w:eastAsia="MS Song" w:hAnsi="Times New Roman" w:cs="Times New Roman"/>
                  <w:bCs/>
                  <w:sz w:val="24"/>
                  <w:szCs w:val="24"/>
                  <w:lang w:val="en-GB" w:eastAsia="zh-CN"/>
                </w:rPr>
                <w:t xml:space="preserve"> environmental</w:t>
              </w:r>
            </w:ins>
            <w:r w:rsidR="00AF2BFD">
              <w:rPr>
                <w:rFonts w:ascii="Times New Roman" w:eastAsia="MS Song" w:hAnsi="Times New Roman" w:cs="Times New Roman"/>
                <w:bCs/>
                <w:sz w:val="24"/>
                <w:szCs w:val="24"/>
                <w:lang w:val="en-GB" w:eastAsia="zh-CN"/>
              </w:rPr>
              <w:t xml:space="preserve"> parameters such as </w:t>
            </w:r>
            <w:commentRangeStart w:id="76"/>
            <w:commentRangeStart w:id="77"/>
            <w:commentRangeStart w:id="78"/>
            <w:r w:rsidR="00AF2BFD" w:rsidRPr="000C7094">
              <w:rPr>
                <w:rFonts w:ascii="Times New Roman" w:eastAsia="MS Song" w:hAnsi="Times New Roman" w:cs="Times New Roman"/>
                <w:bCs/>
                <w:sz w:val="24"/>
                <w:szCs w:val="24"/>
                <w:lang w:val="en-GB" w:eastAsia="zh-CN"/>
                <w:rPrChange w:id="79" w:author="Dajun Wang" w:date="2022-06-10T11:31:00Z">
                  <w:rPr>
                    <w:rFonts w:ascii="Times New Roman" w:eastAsia="MS Song" w:hAnsi="Times New Roman" w:cs="Times New Roman"/>
                    <w:bCs/>
                    <w:sz w:val="24"/>
                    <w:szCs w:val="24"/>
                    <w:highlight w:val="yellow"/>
                    <w:lang w:val="en-GB" w:eastAsia="zh-CN"/>
                  </w:rPr>
                </w:rPrChange>
              </w:rPr>
              <w:t>temperature (</w:t>
            </w:r>
            <w:r w:rsidR="00AF2BFD" w:rsidRPr="000C7094">
              <w:rPr>
                <w:rFonts w:ascii="Times New Roman" w:eastAsia="MS Song" w:hAnsi="Times New Roman" w:cs="Times New Roman"/>
                <w:bCs/>
                <w:sz w:val="24"/>
                <w:szCs w:val="24"/>
                <w:lang w:val="en-SG" w:eastAsia="zh-CN"/>
                <w:rPrChange w:id="80" w:author="Dajun Wang" w:date="2022-06-10T11:31:00Z">
                  <w:rPr>
                    <w:rFonts w:ascii="Times New Roman" w:eastAsia="MS Song" w:hAnsi="Times New Roman" w:cs="Times New Roman"/>
                    <w:bCs/>
                    <w:sz w:val="24"/>
                    <w:szCs w:val="24"/>
                    <w:highlight w:val="yellow"/>
                    <w:lang w:val="en-SG" w:eastAsia="zh-CN"/>
                  </w:rPr>
                </w:rPrChange>
              </w:rPr>
              <w:t>°C) and humidity (%)</w:t>
            </w:r>
            <w:r w:rsidR="00AF2BFD" w:rsidRPr="000C7094">
              <w:rPr>
                <w:rFonts w:ascii="Times New Roman" w:eastAsia="MS Song" w:hAnsi="Times New Roman" w:cs="Times New Roman"/>
                <w:bCs/>
                <w:sz w:val="24"/>
                <w:szCs w:val="24"/>
                <w:lang w:val="en-SG" w:eastAsia="zh-CN"/>
              </w:rPr>
              <w:t xml:space="preserve"> </w:t>
            </w:r>
            <w:commentRangeEnd w:id="76"/>
            <w:r w:rsidR="00AF2BFD" w:rsidRPr="000C7094">
              <w:rPr>
                <w:rStyle w:val="CommentReference"/>
              </w:rPr>
              <w:commentReference w:id="76"/>
            </w:r>
            <w:commentRangeEnd w:id="77"/>
            <w:r w:rsidR="003434C2" w:rsidRPr="000C7094">
              <w:rPr>
                <w:rStyle w:val="CommentReference"/>
              </w:rPr>
              <w:commentReference w:id="77"/>
            </w:r>
            <w:commentRangeEnd w:id="78"/>
            <w:r w:rsidR="0010694E">
              <w:rPr>
                <w:rStyle w:val="CommentReference"/>
              </w:rPr>
              <w:commentReference w:id="78"/>
            </w:r>
            <w:r w:rsidR="00AF2BFD">
              <w:rPr>
                <w:rFonts w:ascii="Times New Roman" w:eastAsia="MS Song" w:hAnsi="Times New Roman" w:cs="Times New Roman"/>
                <w:bCs/>
                <w:sz w:val="24"/>
                <w:szCs w:val="24"/>
                <w:lang w:val="en-SG" w:eastAsia="zh-CN"/>
              </w:rPr>
              <w:t xml:space="preserve">will be recorded </w:t>
            </w:r>
            <w:ins w:id="81" w:author="Dajun Wang" w:date="2022-06-10T11:25:00Z">
              <w:r w:rsidR="00FF1917">
                <w:rPr>
                  <w:rFonts w:ascii="Times New Roman" w:eastAsia="MS Song" w:hAnsi="Times New Roman" w:cs="Times New Roman"/>
                  <w:bCs/>
                  <w:sz w:val="24"/>
                  <w:szCs w:val="24"/>
                  <w:lang w:val="en-SG" w:eastAsia="zh-CN"/>
                </w:rPr>
                <w:t>during each observation session</w:t>
              </w:r>
            </w:ins>
            <w:del w:id="82" w:author="Dajun Wang" w:date="2022-06-10T11:25:00Z">
              <w:r w:rsidR="00AF2BFD" w:rsidRPr="00AF2BFD" w:rsidDel="00FF1917">
                <w:rPr>
                  <w:rFonts w:ascii="Times New Roman" w:eastAsia="MS Song" w:hAnsi="Times New Roman" w:cs="Times New Roman"/>
                  <w:bCs/>
                  <w:sz w:val="24"/>
                  <w:szCs w:val="24"/>
                  <w:highlight w:val="yellow"/>
                  <w:lang w:val="en-SG" w:eastAsia="zh-CN"/>
                </w:rPr>
                <w:delText>daily</w:delText>
              </w:r>
              <w:r w:rsidR="00AF2BFD" w:rsidDel="00FF1917">
                <w:rPr>
                  <w:rFonts w:ascii="Times New Roman" w:eastAsia="MS Song" w:hAnsi="Times New Roman" w:cs="Times New Roman"/>
                  <w:bCs/>
                  <w:sz w:val="24"/>
                  <w:szCs w:val="24"/>
                  <w:lang w:val="en-SG" w:eastAsia="zh-CN"/>
                </w:rPr>
                <w:delText>(?)</w:delText>
              </w:r>
            </w:del>
            <w:r w:rsidR="00AF2BFD">
              <w:rPr>
                <w:rFonts w:ascii="Times New Roman" w:eastAsia="MS Song" w:hAnsi="Times New Roman" w:cs="Times New Roman"/>
                <w:bCs/>
                <w:sz w:val="24"/>
                <w:szCs w:val="24"/>
                <w:lang w:val="en-SG" w:eastAsia="zh-CN"/>
              </w:rPr>
              <w:t xml:space="preserve"> to </w:t>
            </w:r>
            <w:del w:id="83" w:author="Dajun Wang" w:date="2022-06-10T11:26:00Z">
              <w:r w:rsidR="00AF2BFD" w:rsidDel="00FF1917">
                <w:rPr>
                  <w:rFonts w:ascii="Times New Roman" w:eastAsia="MS Song" w:hAnsi="Times New Roman" w:cs="Times New Roman"/>
                  <w:bCs/>
                  <w:sz w:val="24"/>
                  <w:szCs w:val="24"/>
                  <w:lang w:val="en-SG" w:eastAsia="zh-CN"/>
                </w:rPr>
                <w:delText xml:space="preserve">reduce </w:delText>
              </w:r>
            </w:del>
            <w:ins w:id="84" w:author="Dajun Wang" w:date="2022-06-10T11:26:00Z">
              <w:r w:rsidR="00FF1917">
                <w:rPr>
                  <w:rFonts w:ascii="Times New Roman" w:eastAsia="MS Song" w:hAnsi="Times New Roman" w:cs="Times New Roman"/>
                  <w:bCs/>
                  <w:sz w:val="24"/>
                  <w:szCs w:val="24"/>
                  <w:lang w:val="en-SG" w:eastAsia="zh-CN"/>
                </w:rPr>
                <w:t>address</w:t>
              </w:r>
              <w:r w:rsidR="00FF1917">
                <w:rPr>
                  <w:rFonts w:ascii="Times New Roman" w:eastAsia="MS Song" w:hAnsi="Times New Roman" w:cs="Times New Roman"/>
                  <w:bCs/>
                  <w:sz w:val="24"/>
                  <w:szCs w:val="24"/>
                  <w:lang w:val="en-SG" w:eastAsia="zh-CN"/>
                </w:rPr>
                <w:t xml:space="preserve"> </w:t>
              </w:r>
            </w:ins>
            <w:r w:rsidR="00AF2BFD">
              <w:rPr>
                <w:rFonts w:ascii="Times New Roman" w:eastAsia="MS Song" w:hAnsi="Times New Roman" w:cs="Times New Roman"/>
                <w:bCs/>
                <w:sz w:val="24"/>
                <w:szCs w:val="24"/>
                <w:lang w:val="en-SG" w:eastAsia="zh-CN"/>
              </w:rPr>
              <w:t xml:space="preserve">the </w:t>
            </w:r>
            <w:del w:id="85" w:author="Dajun Wang" w:date="2022-06-10T11:26:00Z">
              <w:r w:rsidR="00AF2BFD" w:rsidDel="00FF1917">
                <w:rPr>
                  <w:rFonts w:ascii="Times New Roman" w:eastAsia="MS Song" w:hAnsi="Times New Roman" w:cs="Times New Roman"/>
                  <w:bCs/>
                  <w:sz w:val="24"/>
                  <w:szCs w:val="24"/>
                  <w:lang w:val="en-SG" w:eastAsia="zh-CN"/>
                </w:rPr>
                <w:delText xml:space="preserve">variable </w:delText>
              </w:r>
            </w:del>
            <w:ins w:id="86" w:author="Dajun Wang" w:date="2022-06-10T11:26:00Z">
              <w:r w:rsidR="00FF1917">
                <w:rPr>
                  <w:rFonts w:ascii="Times New Roman" w:eastAsia="MS Song" w:hAnsi="Times New Roman" w:cs="Times New Roman"/>
                  <w:bCs/>
                  <w:sz w:val="24"/>
                  <w:szCs w:val="24"/>
                  <w:lang w:val="en-SG" w:eastAsia="zh-CN"/>
                </w:rPr>
                <w:t>extrinsic</w:t>
              </w:r>
              <w:r w:rsidR="00FF1917">
                <w:rPr>
                  <w:rFonts w:ascii="Times New Roman" w:eastAsia="MS Song" w:hAnsi="Times New Roman" w:cs="Times New Roman"/>
                  <w:bCs/>
                  <w:sz w:val="24"/>
                  <w:szCs w:val="24"/>
                  <w:lang w:val="en-SG" w:eastAsia="zh-CN"/>
                </w:rPr>
                <w:t xml:space="preserve"> </w:t>
              </w:r>
            </w:ins>
            <w:r w:rsidR="00AF2BFD">
              <w:rPr>
                <w:rFonts w:ascii="Times New Roman" w:eastAsia="MS Song" w:hAnsi="Times New Roman" w:cs="Times New Roman"/>
                <w:bCs/>
                <w:sz w:val="24"/>
                <w:szCs w:val="24"/>
                <w:lang w:val="en-SG" w:eastAsia="zh-CN"/>
              </w:rPr>
              <w:t xml:space="preserve">factors </w:t>
            </w:r>
            <w:del w:id="87" w:author="Dajun Wang" w:date="2022-06-10T11:26:00Z">
              <w:r w:rsidR="00AF2BFD" w:rsidDel="00FF1917">
                <w:rPr>
                  <w:rFonts w:ascii="Times New Roman" w:eastAsia="MS Song" w:hAnsi="Times New Roman" w:cs="Times New Roman"/>
                  <w:bCs/>
                  <w:sz w:val="24"/>
                  <w:szCs w:val="24"/>
                  <w:lang w:val="en-SG" w:eastAsia="zh-CN"/>
                </w:rPr>
                <w:delText xml:space="preserve">in </w:delText>
              </w:r>
            </w:del>
            <w:ins w:id="88" w:author="Dajun Wang" w:date="2022-06-10T11:26:00Z">
              <w:r w:rsidR="00FF1917">
                <w:rPr>
                  <w:rFonts w:ascii="Times New Roman" w:eastAsia="MS Song" w:hAnsi="Times New Roman" w:cs="Times New Roman"/>
                  <w:bCs/>
                  <w:sz w:val="24"/>
                  <w:szCs w:val="24"/>
                  <w:lang w:val="en-SG" w:eastAsia="zh-CN"/>
                </w:rPr>
                <w:t>present within</w:t>
              </w:r>
            </w:ins>
            <w:del w:id="89" w:author="Dajun Wang" w:date="2022-06-10T11:26:00Z">
              <w:r w:rsidR="00AF2BFD" w:rsidDel="00FF1917">
                <w:rPr>
                  <w:rFonts w:ascii="Times New Roman" w:eastAsia="MS Song" w:hAnsi="Times New Roman" w:cs="Times New Roman"/>
                  <w:bCs/>
                  <w:sz w:val="24"/>
                  <w:szCs w:val="24"/>
                  <w:lang w:val="en-SG" w:eastAsia="zh-CN"/>
                </w:rPr>
                <w:delText>t</w:delText>
              </w:r>
            </w:del>
            <w:ins w:id="90" w:author="Dajun Wang" w:date="2022-06-10T11:30:00Z">
              <w:r w:rsidR="005E2BDE">
                <w:rPr>
                  <w:rFonts w:ascii="Times New Roman" w:eastAsia="MS Song" w:hAnsi="Times New Roman" w:cs="Times New Roman"/>
                  <w:bCs/>
                  <w:sz w:val="24"/>
                  <w:szCs w:val="24"/>
                  <w:lang w:val="en-SG" w:eastAsia="zh-CN"/>
                </w:rPr>
                <w:t xml:space="preserve"> t</w:t>
              </w:r>
            </w:ins>
            <w:r w:rsidR="00AF2BFD">
              <w:rPr>
                <w:rFonts w:ascii="Times New Roman" w:eastAsia="MS Song" w:hAnsi="Times New Roman" w:cs="Times New Roman"/>
                <w:bCs/>
                <w:sz w:val="24"/>
                <w:szCs w:val="24"/>
                <w:lang w:val="en-SG" w:eastAsia="zh-CN"/>
              </w:rPr>
              <w:t>his study.</w:t>
            </w:r>
          </w:p>
          <w:p w14:paraId="6EED39BC" w14:textId="22EBB56B" w:rsidR="00761EE0" w:rsidDel="00FF1917" w:rsidRDefault="00761EE0" w:rsidP="006A7D69">
            <w:pPr>
              <w:autoSpaceDE w:val="0"/>
              <w:autoSpaceDN w:val="0"/>
              <w:adjustRightInd w:val="0"/>
              <w:spacing w:after="0" w:line="240" w:lineRule="auto"/>
              <w:rPr>
                <w:del w:id="91" w:author="Dajun Wang" w:date="2022-06-10T11:25:00Z"/>
                <w:rFonts w:ascii="Times New Roman" w:eastAsia="MS Song" w:hAnsi="Times New Roman" w:cs="Times New Roman"/>
                <w:bCs/>
                <w:sz w:val="24"/>
                <w:szCs w:val="24"/>
                <w:lang w:val="en-GB" w:eastAsia="zh-CN"/>
              </w:rPr>
            </w:pP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492BECC2"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w:t>
            </w:r>
            <w:r w:rsidR="00AF2BFD">
              <w:rPr>
                <w:rFonts w:ascii="Times New Roman" w:eastAsia="SimSun" w:hAnsi="Times New Roman" w:cs="Times New Roman"/>
                <w:iCs/>
                <w:color w:val="000000" w:themeColor="text1"/>
                <w:sz w:val="24"/>
                <w:szCs w:val="24"/>
                <w:lang w:val="en-GB" w:eastAsia="zh-CN"/>
              </w:rPr>
              <w:t>are any changes in the behaviour</w:t>
            </w:r>
            <w:r>
              <w:rPr>
                <w:rFonts w:ascii="Times New Roman" w:eastAsia="SimSun" w:hAnsi="Times New Roman" w:cs="Times New Roman"/>
                <w:iCs/>
                <w:color w:val="000000" w:themeColor="text1"/>
                <w:sz w:val="24"/>
                <w:szCs w:val="24"/>
                <w:lang w:val="en-GB" w:eastAsia="zh-CN"/>
              </w:rPr>
              <w:t xml:space="preserve">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AF2BFD">
              <w:rPr>
                <w:rFonts w:ascii="Times New Roman" w:eastAsia="SimSun" w:hAnsi="Times New Roman" w:cs="Times New Roman"/>
                <w:iCs/>
                <w:color w:val="000000" w:themeColor="text1"/>
                <w:sz w:val="24"/>
                <w:szCs w:val="24"/>
                <w:lang w:val="en-GB" w:eastAsia="zh-CN"/>
              </w:rPr>
              <w:t xml:space="preserve"> </w:t>
            </w:r>
            <w:del w:id="92" w:author="Dajun Wang" w:date="2022-06-10T11:32:00Z">
              <w:r w:rsidR="00AF2BFD" w:rsidDel="0010694E">
                <w:rPr>
                  <w:rFonts w:ascii="Times New Roman" w:eastAsia="SimSun" w:hAnsi="Times New Roman" w:cs="Times New Roman"/>
                  <w:iCs/>
                  <w:color w:val="000000" w:themeColor="text1"/>
                  <w:sz w:val="24"/>
                  <w:szCs w:val="24"/>
                  <w:lang w:val="en-GB" w:eastAsia="zh-CN"/>
                </w:rPr>
                <w:delText xml:space="preserve">after </w:delText>
              </w:r>
            </w:del>
            <w:ins w:id="93" w:author="Dajun Wang" w:date="2022-06-10T11:32:00Z">
              <w:r w:rsidR="0010694E">
                <w:rPr>
                  <w:rFonts w:ascii="Times New Roman" w:eastAsia="SimSun" w:hAnsi="Times New Roman" w:cs="Times New Roman"/>
                  <w:iCs/>
                  <w:color w:val="000000" w:themeColor="text1"/>
                  <w:sz w:val="24"/>
                  <w:szCs w:val="24"/>
                  <w:lang w:val="en-GB" w:eastAsia="zh-CN"/>
                </w:rPr>
                <w:t>with</w:t>
              </w:r>
              <w:r w:rsidR="0010694E">
                <w:rPr>
                  <w:rFonts w:ascii="Times New Roman" w:eastAsia="SimSun" w:hAnsi="Times New Roman" w:cs="Times New Roman"/>
                  <w:iCs/>
                  <w:color w:val="000000" w:themeColor="text1"/>
                  <w:sz w:val="24"/>
                  <w:szCs w:val="24"/>
                  <w:lang w:val="en-GB" w:eastAsia="zh-CN"/>
                </w:rPr>
                <w:t xml:space="preserve"> </w:t>
              </w:r>
            </w:ins>
            <w:r w:rsidR="00AF2BFD">
              <w:rPr>
                <w:rFonts w:ascii="Times New Roman" w:eastAsia="SimSun" w:hAnsi="Times New Roman" w:cs="Times New Roman"/>
                <w:iCs/>
                <w:color w:val="000000" w:themeColor="text1"/>
                <w:sz w:val="24"/>
                <w:szCs w:val="24"/>
                <w:lang w:val="en-GB" w:eastAsia="zh-CN"/>
              </w:rPr>
              <w:t>the introduction of browse.</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w:t>
            </w:r>
            <w:del w:id="94" w:author="Dajun Wang" w:date="2022-06-10T11:33:00Z">
              <w:r w:rsidR="008A0874" w:rsidDel="00880899">
                <w:rPr>
                  <w:rFonts w:ascii="Times New Roman" w:eastAsia="SimSun" w:hAnsi="Times New Roman" w:cs="Times New Roman"/>
                  <w:iCs/>
                  <w:color w:val="000000" w:themeColor="text1"/>
                  <w:sz w:val="24"/>
                  <w:szCs w:val="24"/>
                  <w:lang w:val="en-GB" w:eastAsia="zh-CN"/>
                </w:rPr>
                <w:delText>s</w:delText>
              </w:r>
            </w:del>
            <w:r w:rsidR="00815758">
              <w:rPr>
                <w:rFonts w:ascii="Times New Roman" w:eastAsia="SimSun" w:hAnsi="Times New Roman" w:cs="Times New Roman"/>
                <w:iCs/>
                <w:color w:val="000000" w:themeColor="text1"/>
                <w:sz w:val="24"/>
                <w:szCs w:val="24"/>
                <w:lang w:val="en-GB" w:eastAsia="zh-CN"/>
              </w:rPr>
              <w:t xml:space="preserve"> the time</w:t>
            </w:r>
            <w:r w:rsidR="00176586">
              <w:rPr>
                <w:rFonts w:ascii="Times New Roman" w:eastAsia="SimSun" w:hAnsi="Times New Roman" w:cs="Times New Roman"/>
                <w:iCs/>
                <w:color w:val="000000" w:themeColor="text1"/>
                <w:sz w:val="24"/>
                <w:szCs w:val="24"/>
                <w:lang w:val="en-GB" w:eastAsia="zh-CN"/>
              </w:rPr>
              <w:t xml:space="preserve"> required for </w:t>
            </w:r>
            <w:ins w:id="95" w:author="Dajun Wang" w:date="2022-06-10T11:33:00Z">
              <w:r w:rsidR="00686F67">
                <w:rPr>
                  <w:rFonts w:ascii="Times New Roman" w:eastAsia="SimSun" w:hAnsi="Times New Roman" w:cs="Times New Roman"/>
                  <w:iCs/>
                  <w:color w:val="000000" w:themeColor="text1"/>
                  <w:sz w:val="24"/>
                  <w:szCs w:val="24"/>
                  <w:lang w:val="en-GB" w:eastAsia="zh-CN"/>
                </w:rPr>
                <w:t xml:space="preserve">animal </w:t>
              </w:r>
            </w:ins>
            <w:del w:id="96" w:author="Dajun Wang" w:date="2022-06-10T11:33:00Z">
              <w:r w:rsidR="00176586" w:rsidDel="00686F67">
                <w:rPr>
                  <w:rFonts w:ascii="Times New Roman" w:eastAsia="SimSun" w:hAnsi="Times New Roman" w:cs="Times New Roman"/>
                  <w:iCs/>
                  <w:color w:val="000000" w:themeColor="text1"/>
                  <w:sz w:val="24"/>
                  <w:szCs w:val="24"/>
                  <w:lang w:val="en-GB" w:eastAsia="zh-CN"/>
                </w:rPr>
                <w:delText xml:space="preserve">food preparation </w:delText>
              </w:r>
            </w:del>
            <w:r w:rsidR="00176586">
              <w:rPr>
                <w:rFonts w:ascii="Times New Roman" w:eastAsia="SimSun" w:hAnsi="Times New Roman" w:cs="Times New Roman"/>
                <w:iCs/>
                <w:color w:val="000000" w:themeColor="text1"/>
                <w:sz w:val="24"/>
                <w:szCs w:val="24"/>
                <w:lang w:val="en-GB" w:eastAsia="zh-CN"/>
              </w:rPr>
              <w:t>husbandry</w:t>
            </w:r>
            <w:ins w:id="97" w:author="Dajun Wang" w:date="2022-06-10T11:33:00Z">
              <w:r w:rsidR="00686F67">
                <w:rPr>
                  <w:rFonts w:ascii="Times New Roman" w:eastAsia="SimSun" w:hAnsi="Times New Roman" w:cs="Times New Roman"/>
                  <w:iCs/>
                  <w:color w:val="000000" w:themeColor="text1"/>
                  <w:sz w:val="24"/>
                  <w:szCs w:val="24"/>
                  <w:lang w:val="en-GB" w:eastAsia="zh-CN"/>
                </w:rPr>
                <w:t xml:space="preserve"> (i.e., food preparation and presentation)</w:t>
              </w:r>
            </w:ins>
            <w:del w:id="98" w:author="Dajun Wang" w:date="2022-06-10T11:33:00Z">
              <w:r w:rsidR="00176586" w:rsidDel="00686F67">
                <w:rPr>
                  <w:rFonts w:ascii="Times New Roman" w:eastAsia="SimSun" w:hAnsi="Times New Roman" w:cs="Times New Roman"/>
                  <w:iCs/>
                  <w:color w:val="000000" w:themeColor="text1"/>
                  <w:sz w:val="24"/>
                  <w:szCs w:val="24"/>
                  <w:lang w:val="en-GB" w:eastAsia="zh-CN"/>
                </w:rPr>
                <w:delText>,</w:delText>
              </w:r>
            </w:del>
            <w:r w:rsidR="00176586">
              <w:rPr>
                <w:rFonts w:ascii="Times New Roman" w:eastAsia="SimSun" w:hAnsi="Times New Roman" w:cs="Times New Roman"/>
                <w:iCs/>
                <w:color w:val="000000" w:themeColor="text1"/>
                <w:sz w:val="24"/>
                <w:szCs w:val="24"/>
                <w:lang w:val="en-GB" w:eastAsia="zh-CN"/>
              </w:rPr>
              <w:t xml:space="preserve">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w:t>
            </w:r>
            <w:r w:rsidR="008A0874">
              <w:rPr>
                <w:rFonts w:ascii="Times New Roman" w:eastAsia="SimSun" w:hAnsi="Times New Roman" w:cs="Times New Roman"/>
                <w:iCs/>
                <w:color w:val="000000" w:themeColor="text1"/>
                <w:sz w:val="24"/>
                <w:szCs w:val="24"/>
                <w:lang w:val="en-GB" w:eastAsia="zh-CN"/>
              </w:rPr>
              <w:t>offer</w:t>
            </w:r>
            <w:del w:id="99" w:author="Dajun Wang" w:date="2022-06-10T11:33:00Z">
              <w:r w:rsidR="008A0874" w:rsidDel="00880899">
                <w:rPr>
                  <w:rFonts w:ascii="Times New Roman" w:eastAsia="SimSun" w:hAnsi="Times New Roman" w:cs="Times New Roman"/>
                  <w:iCs/>
                  <w:color w:val="000000" w:themeColor="text1"/>
                  <w:sz w:val="24"/>
                  <w:szCs w:val="24"/>
                  <w:lang w:val="en-GB" w:eastAsia="zh-CN"/>
                </w:rPr>
                <w:delText>s</w:delText>
              </w:r>
            </w:del>
            <w:r w:rsidR="008A0874">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nutritionally</w:t>
            </w:r>
            <w:ins w:id="100" w:author="Dajun Wang" w:date="2022-06-10T11:33:00Z">
              <w:r w:rsidR="00880899">
                <w:rPr>
                  <w:rFonts w:ascii="Times New Roman" w:eastAsia="SimSun" w:hAnsi="Times New Roman" w:cs="Times New Roman"/>
                  <w:iCs/>
                  <w:color w:val="000000" w:themeColor="text1"/>
                  <w:sz w:val="24"/>
                  <w:szCs w:val="24"/>
                  <w:lang w:val="en-GB" w:eastAsia="zh-CN"/>
                </w:rPr>
                <w:t>-</w:t>
              </w:r>
            </w:ins>
            <w:del w:id="101" w:author="Dajun Wang" w:date="2022-06-10T11:33:00Z">
              <w:r w:rsidR="00815758" w:rsidDel="00880899">
                <w:rPr>
                  <w:rFonts w:ascii="Times New Roman" w:eastAsia="SimSun" w:hAnsi="Times New Roman" w:cs="Times New Roman"/>
                  <w:iCs/>
                  <w:color w:val="000000" w:themeColor="text1"/>
                  <w:sz w:val="24"/>
                  <w:szCs w:val="24"/>
                  <w:lang w:val="en-GB" w:eastAsia="zh-CN"/>
                </w:rPr>
                <w:delText xml:space="preserve"> </w:delText>
              </w:r>
            </w:del>
            <w:r w:rsidR="00815758">
              <w:rPr>
                <w:rFonts w:ascii="Times New Roman" w:eastAsia="SimSun" w:hAnsi="Times New Roman" w:cs="Times New Roman"/>
                <w:iCs/>
                <w:color w:val="000000" w:themeColor="text1"/>
                <w:sz w:val="24"/>
                <w:szCs w:val="24"/>
                <w:lang w:val="en-GB" w:eastAsia="zh-CN"/>
              </w:rPr>
              <w:t>viable and biologically</w:t>
            </w:r>
            <w:ins w:id="102" w:author="Dajun Wang" w:date="2022-06-10T11:33:00Z">
              <w:r w:rsidR="00880899">
                <w:rPr>
                  <w:rFonts w:ascii="Times New Roman" w:eastAsia="SimSun" w:hAnsi="Times New Roman" w:cs="Times New Roman"/>
                  <w:iCs/>
                  <w:color w:val="000000" w:themeColor="text1"/>
                  <w:sz w:val="24"/>
                  <w:szCs w:val="24"/>
                  <w:lang w:val="en-GB" w:eastAsia="zh-CN"/>
                </w:rPr>
                <w:t>-</w:t>
              </w:r>
            </w:ins>
            <w:del w:id="103" w:author="Dajun Wang" w:date="2022-06-10T11:33:00Z">
              <w:r w:rsidR="00815758" w:rsidDel="00880899">
                <w:rPr>
                  <w:rFonts w:ascii="Times New Roman" w:eastAsia="SimSun" w:hAnsi="Times New Roman" w:cs="Times New Roman"/>
                  <w:iCs/>
                  <w:color w:val="000000" w:themeColor="text1"/>
                  <w:sz w:val="24"/>
                  <w:szCs w:val="24"/>
                  <w:lang w:val="en-GB" w:eastAsia="zh-CN"/>
                </w:rPr>
                <w:delText xml:space="preserve"> </w:delText>
              </w:r>
            </w:del>
            <w:r w:rsidR="00815758">
              <w:rPr>
                <w:rFonts w:ascii="Times New Roman" w:eastAsia="SimSun" w:hAnsi="Times New Roman" w:cs="Times New Roman"/>
                <w:iCs/>
                <w:color w:val="000000" w:themeColor="text1"/>
                <w:sz w:val="24"/>
                <w:szCs w:val="24"/>
                <w:lang w:val="en-GB" w:eastAsia="zh-CN"/>
              </w:rPr>
              <w:t xml:space="preserve">relevant </w:t>
            </w:r>
            <w:r w:rsidR="00B63043">
              <w:rPr>
                <w:rFonts w:ascii="Times New Roman" w:eastAsia="SimSun" w:hAnsi="Times New Roman" w:cs="Times New Roman"/>
                <w:iCs/>
                <w:color w:val="000000" w:themeColor="text1"/>
                <w:sz w:val="24"/>
                <w:szCs w:val="24"/>
                <w:lang w:val="en-GB" w:eastAsia="zh-CN"/>
              </w:rPr>
              <w:t xml:space="preserve">dietary provisions for </w:t>
            </w:r>
            <w:del w:id="104" w:author="Dajun Wang" w:date="2022-06-10T11:34:00Z">
              <w:r w:rsidR="00B63043" w:rsidDel="00880899">
                <w:rPr>
                  <w:rFonts w:ascii="Times New Roman" w:eastAsia="SimSun" w:hAnsi="Times New Roman" w:cs="Times New Roman"/>
                  <w:iCs/>
                  <w:color w:val="000000" w:themeColor="text1"/>
                  <w:sz w:val="24"/>
                  <w:szCs w:val="24"/>
                  <w:lang w:val="en-GB" w:eastAsia="zh-CN"/>
                </w:rPr>
                <w:delText xml:space="preserve">better </w:delText>
              </w:r>
            </w:del>
            <w:ins w:id="105" w:author="Dajun Wang" w:date="2022-06-10T11:34:00Z">
              <w:r w:rsidR="00880899">
                <w:rPr>
                  <w:rFonts w:ascii="Times New Roman" w:eastAsia="SimSun" w:hAnsi="Times New Roman" w:cs="Times New Roman"/>
                  <w:iCs/>
                  <w:color w:val="000000" w:themeColor="text1"/>
                  <w:sz w:val="24"/>
                  <w:szCs w:val="24"/>
                  <w:lang w:val="en-GB" w:eastAsia="zh-CN"/>
                </w:rPr>
                <w:t>improved</w:t>
              </w:r>
              <w:r w:rsidR="00880899">
                <w:rPr>
                  <w:rFonts w:ascii="Times New Roman" w:eastAsia="SimSun" w:hAnsi="Times New Roman" w:cs="Times New Roman"/>
                  <w:iCs/>
                  <w:color w:val="000000" w:themeColor="text1"/>
                  <w:sz w:val="24"/>
                  <w:szCs w:val="24"/>
                  <w:lang w:val="en-GB" w:eastAsia="zh-CN"/>
                </w:rPr>
                <w:t xml:space="preserve"> </w:t>
              </w:r>
            </w:ins>
            <w:r w:rsidR="00B63043">
              <w:rPr>
                <w:rFonts w:ascii="Times New Roman" w:eastAsia="SimSun" w:hAnsi="Times New Roman" w:cs="Times New Roman"/>
                <w:iCs/>
                <w:color w:val="000000" w:themeColor="text1"/>
                <w:sz w:val="24"/>
                <w:szCs w:val="24"/>
                <w:lang w:val="en-GB" w:eastAsia="zh-CN"/>
              </w:rPr>
              <w:t>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4B0D874E"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w:t>
            </w:r>
            <w:r w:rsidR="00C46BF3">
              <w:rPr>
                <w:rFonts w:ascii="Times New Roman" w:hAnsi="Times New Roman" w:cs="Times New Roman"/>
                <w:sz w:val="24"/>
                <w:szCs w:val="24"/>
              </w:rPr>
              <w:t xml:space="preserve">explore </w:t>
            </w:r>
            <w:r w:rsidRPr="00494716">
              <w:rPr>
                <w:rFonts w:ascii="Times New Roman" w:hAnsi="Times New Roman" w:cs="Times New Roman"/>
                <w:sz w:val="24"/>
                <w:szCs w:val="24"/>
              </w:rPr>
              <w:t>how different browse species (originating from Southeast Asia) influence activity budgets of tortoises</w:t>
            </w:r>
            <w:r w:rsidR="00A83CEC">
              <w:rPr>
                <w:rFonts w:ascii="Times New Roman" w:hAnsi="Times New Roman" w:cs="Times New Roman"/>
                <w:sz w:val="24"/>
                <w:szCs w:val="24"/>
              </w:rPr>
              <w:t>,</w:t>
            </w:r>
          </w:p>
          <w:p w14:paraId="7031458C" w14:textId="6D11C525"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w:t>
            </w:r>
            <w:r w:rsidR="008D454E">
              <w:rPr>
                <w:rFonts w:ascii="Times New Roman" w:hAnsi="Times New Roman" w:cs="Times New Roman"/>
                <w:sz w:val="24"/>
                <w:szCs w:val="24"/>
              </w:rPr>
              <w:t>TS</w:t>
            </w:r>
            <w:r w:rsidR="00A83CEC">
              <w:rPr>
                <w:rFonts w:ascii="Times New Roman" w:hAnsi="Times New Roman" w:cs="Times New Roman"/>
                <w:sz w:val="24"/>
                <w:szCs w:val="24"/>
              </w:rPr>
              <w:t xml:space="preserve"> and</w:t>
            </w:r>
          </w:p>
          <w:p w14:paraId="0E74BC36" w14:textId="1C9532F2" w:rsidR="00A83CEC" w:rsidRPr="009452BF" w:rsidRDefault="00C46BF3"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To i</w:t>
            </w:r>
            <w:r w:rsidR="00A83CEC">
              <w:rPr>
                <w:rFonts w:ascii="Times New Roman" w:eastAsia="SimSun" w:hAnsi="Times New Roman" w:cs="Times New Roman"/>
                <w:iCs/>
                <w:color w:val="000000" w:themeColor="text1"/>
                <w:sz w:val="24"/>
                <w:szCs w:val="24"/>
                <w:lang w:val="en-GB" w:eastAsia="zh-CN"/>
              </w:rPr>
              <w:t xml:space="preserve">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5DE0FBF6" w:rsidR="00CA02CF" w:rsidRDefault="00CD2F2E"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ins w:id="106" w:author="Dajun Wang" w:date="2022-06-10T11:34:00Z">
              <w:r>
                <w:rPr>
                  <w:rFonts w:ascii="Times New Roman" w:eastAsia="SimSun" w:hAnsi="Times New Roman" w:cs="Times New Roman"/>
                  <w:iCs/>
                  <w:color w:val="000000" w:themeColor="text1"/>
                  <w:sz w:val="24"/>
                  <w:szCs w:val="24"/>
                  <w:lang w:val="en-GB" w:eastAsia="zh-CN"/>
                </w:rPr>
                <w:t xml:space="preserve">The </w:t>
              </w:r>
            </w:ins>
            <w:ins w:id="107" w:author="Dajun Wang" w:date="2022-06-10T11:35:00Z">
              <w:r>
                <w:rPr>
                  <w:rFonts w:ascii="Times New Roman" w:eastAsia="SimSun" w:hAnsi="Times New Roman" w:cs="Times New Roman"/>
                  <w:iCs/>
                  <w:color w:val="000000" w:themeColor="text1"/>
                  <w:sz w:val="24"/>
                  <w:szCs w:val="24"/>
                  <w:lang w:val="en-GB" w:eastAsia="zh-CN"/>
                </w:rPr>
                <w:t>influences of introducing</w:t>
              </w:r>
            </w:ins>
            <w:ins w:id="108" w:author="Dajun Wang" w:date="2022-06-10T11:34:00Z">
              <w:r>
                <w:rPr>
                  <w:rFonts w:ascii="Times New Roman" w:eastAsia="SimSun" w:hAnsi="Times New Roman" w:cs="Times New Roman"/>
                  <w:iCs/>
                  <w:color w:val="000000" w:themeColor="text1"/>
                  <w:sz w:val="24"/>
                  <w:szCs w:val="24"/>
                  <w:lang w:val="en-GB" w:eastAsia="zh-CN"/>
                </w:rPr>
                <w:t xml:space="preserve"> novel browses on </w:t>
              </w:r>
            </w:ins>
            <w:ins w:id="109" w:author="Dajun Wang" w:date="2022-06-10T11:35:00Z">
              <w:r>
                <w:rPr>
                  <w:rFonts w:ascii="Times New Roman" w:eastAsia="SimSun" w:hAnsi="Times New Roman" w:cs="Times New Roman"/>
                  <w:iCs/>
                  <w:color w:val="000000" w:themeColor="text1"/>
                  <w:sz w:val="24"/>
                  <w:szCs w:val="24"/>
                  <w:lang w:val="en-GB" w:eastAsia="zh-CN"/>
                </w:rPr>
                <w:t xml:space="preserve">the behavioural repertoires of </w:t>
              </w:r>
            </w:ins>
            <w:del w:id="110" w:author="Dajun Wang" w:date="2022-06-10T11:34:00Z">
              <w:r w:rsidR="00ED1DF1" w:rsidRPr="00494716" w:rsidDel="00CD2F2E">
                <w:rPr>
                  <w:rFonts w:ascii="Times New Roman" w:eastAsia="SimSun" w:hAnsi="Times New Roman" w:cs="Times New Roman"/>
                  <w:iCs/>
                  <w:color w:val="000000" w:themeColor="text1"/>
                  <w:sz w:val="24"/>
                  <w:szCs w:val="24"/>
                  <w:lang w:val="en-GB" w:eastAsia="zh-CN"/>
                </w:rPr>
                <w:delText>F</w:delText>
              </w:r>
            </w:del>
            <w:ins w:id="111" w:author="Dajun Wang" w:date="2022-06-10T11:34:00Z">
              <w:r>
                <w:rPr>
                  <w:rFonts w:ascii="Times New Roman" w:eastAsia="SimSun" w:hAnsi="Times New Roman" w:cs="Times New Roman"/>
                  <w:iCs/>
                  <w:color w:val="000000" w:themeColor="text1"/>
                  <w:sz w:val="24"/>
                  <w:szCs w:val="24"/>
                  <w:lang w:val="en-GB" w:eastAsia="zh-CN"/>
                </w:rPr>
                <w:t>f</w:t>
              </w:r>
            </w:ins>
            <w:r w:rsidR="00ED1DF1" w:rsidRPr="00494716">
              <w:rPr>
                <w:rFonts w:ascii="Times New Roman" w:eastAsia="SimSun" w:hAnsi="Times New Roman" w:cs="Times New Roman"/>
                <w:iCs/>
                <w:color w:val="000000" w:themeColor="text1"/>
                <w:sz w:val="24"/>
                <w:szCs w:val="24"/>
                <w:lang w:val="en-GB" w:eastAsia="zh-CN"/>
              </w:rPr>
              <w:t>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00ED1DF1"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w:t>
            </w:r>
            <w:del w:id="112" w:author="Dajun Wang" w:date="2022-06-10T11:35:00Z">
              <w:r w:rsidR="00D01805" w:rsidRPr="00494716" w:rsidDel="00CD2F2E">
                <w:rPr>
                  <w:rFonts w:ascii="Times New Roman" w:eastAsia="SimSun" w:hAnsi="Times New Roman" w:cs="Times New Roman"/>
                  <w:iCs/>
                  <w:color w:val="000000" w:themeColor="text1"/>
                  <w:sz w:val="24"/>
                  <w:szCs w:val="24"/>
                  <w:lang w:val="en-GB" w:eastAsia="zh-CN"/>
                </w:rPr>
                <w:delText xml:space="preserve">species </w:delText>
              </w:r>
            </w:del>
            <w:ins w:id="113" w:author="Dajun Wang" w:date="2022-06-10T11:35:00Z">
              <w:r>
                <w:rPr>
                  <w:rFonts w:ascii="Times New Roman" w:eastAsia="SimSun" w:hAnsi="Times New Roman" w:cs="Times New Roman"/>
                  <w:iCs/>
                  <w:color w:val="000000" w:themeColor="text1"/>
                  <w:sz w:val="24"/>
                  <w:szCs w:val="24"/>
                  <w:lang w:val="en-GB" w:eastAsia="zh-CN"/>
                </w:rPr>
                <w:t>individuals</w:t>
              </w:r>
              <w:r w:rsidRPr="00494716">
                <w:rPr>
                  <w:rFonts w:ascii="Times New Roman" w:eastAsia="SimSun" w:hAnsi="Times New Roman" w:cs="Times New Roman"/>
                  <w:iCs/>
                  <w:color w:val="000000" w:themeColor="text1"/>
                  <w:sz w:val="24"/>
                  <w:szCs w:val="24"/>
                  <w:lang w:val="en-GB" w:eastAsia="zh-CN"/>
                </w:rPr>
                <w:t xml:space="preserve"> </w:t>
              </w:r>
            </w:ins>
            <w:r w:rsidR="00D01805" w:rsidRPr="00494716">
              <w:rPr>
                <w:rFonts w:ascii="Times New Roman" w:eastAsia="SimSun" w:hAnsi="Times New Roman" w:cs="Times New Roman"/>
                <w:iCs/>
                <w:color w:val="000000" w:themeColor="text1"/>
                <w:sz w:val="24"/>
                <w:szCs w:val="24"/>
                <w:lang w:val="en-GB" w:eastAsia="zh-CN"/>
              </w:rPr>
              <w:t xml:space="preserve">are currently </w:t>
            </w:r>
            <w:del w:id="114" w:author="Dajun Wang" w:date="2022-06-10T11:35:00Z">
              <w:r w:rsidR="00D01805" w:rsidRPr="00494716" w:rsidDel="00CD2F2E">
                <w:rPr>
                  <w:rFonts w:ascii="Times New Roman" w:eastAsia="SimSun" w:hAnsi="Times New Roman" w:cs="Times New Roman"/>
                  <w:iCs/>
                  <w:color w:val="000000" w:themeColor="text1"/>
                  <w:sz w:val="24"/>
                  <w:szCs w:val="24"/>
                  <w:lang w:val="en-GB" w:eastAsia="zh-CN"/>
                </w:rPr>
                <w:delText xml:space="preserve">housed </w:delText>
              </w:r>
            </w:del>
            <w:ins w:id="115" w:author="Dajun Wang" w:date="2022-06-10T11:35:00Z">
              <w:r>
                <w:rPr>
                  <w:rFonts w:ascii="Times New Roman" w:eastAsia="SimSun" w:hAnsi="Times New Roman" w:cs="Times New Roman"/>
                  <w:iCs/>
                  <w:color w:val="000000" w:themeColor="text1"/>
                  <w:sz w:val="24"/>
                  <w:szCs w:val="24"/>
                  <w:lang w:val="en-GB" w:eastAsia="zh-CN"/>
                </w:rPr>
                <w:t>exhibited</w:t>
              </w:r>
              <w:r w:rsidRPr="00494716">
                <w:rPr>
                  <w:rFonts w:ascii="Times New Roman" w:eastAsia="SimSun" w:hAnsi="Times New Roman" w:cs="Times New Roman"/>
                  <w:iCs/>
                  <w:color w:val="000000" w:themeColor="text1"/>
                  <w:sz w:val="24"/>
                  <w:szCs w:val="24"/>
                  <w:lang w:val="en-GB" w:eastAsia="zh-CN"/>
                </w:rPr>
                <w:t xml:space="preserve"> </w:t>
              </w:r>
            </w:ins>
            <w:r w:rsidR="00D01805" w:rsidRPr="00494716">
              <w:rPr>
                <w:rFonts w:ascii="Times New Roman" w:eastAsia="SimSun" w:hAnsi="Times New Roman" w:cs="Times New Roman"/>
                <w:iCs/>
                <w:color w:val="000000" w:themeColor="text1"/>
                <w:sz w:val="24"/>
                <w:szCs w:val="24"/>
                <w:lang w:val="en-GB" w:eastAsia="zh-CN"/>
              </w:rPr>
              <w:t xml:space="preserve">in </w:t>
            </w:r>
            <w:r w:rsidR="008D454E">
              <w:rPr>
                <w:rFonts w:ascii="Times New Roman" w:eastAsia="SimSun" w:hAnsi="Times New Roman" w:cs="Times New Roman"/>
                <w:iCs/>
                <w:color w:val="000000" w:themeColor="text1"/>
                <w:sz w:val="24"/>
                <w:szCs w:val="24"/>
                <w:lang w:val="en-GB" w:eastAsia="zh-CN"/>
              </w:rPr>
              <w:t>TS</w:t>
            </w:r>
            <w:r w:rsidR="00D01805" w:rsidRPr="00494716">
              <w:rPr>
                <w:rFonts w:ascii="Times New Roman" w:eastAsia="SimSun" w:hAnsi="Times New Roman" w:cs="Times New Roman"/>
                <w:iCs/>
                <w:color w:val="000000" w:themeColor="text1"/>
                <w:sz w:val="24"/>
                <w:szCs w:val="24"/>
                <w:lang w:val="en-GB" w:eastAsia="zh-CN"/>
              </w:rPr>
              <w:t>, Reptile Gardens.</w:t>
            </w: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0"/>
              <w:gridCol w:w="3966"/>
            </w:tblGrid>
            <w:tr w:rsidR="00CA02CF" w:rsidRPr="00494716" w14:paraId="671616CE" w14:textId="77777777" w:rsidTr="00A14CF9">
              <w:trPr>
                <w:trHeight w:val="250"/>
              </w:trPr>
              <w:tc>
                <w:tcPr>
                  <w:tcW w:w="5370"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3966"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D2F2E" w:rsidRPr="00494716" w14:paraId="280F4F90" w14:textId="77777777" w:rsidTr="00A14CF9">
              <w:trPr>
                <w:trHeight w:val="512"/>
              </w:trPr>
              <w:tc>
                <w:tcPr>
                  <w:tcW w:w="5370" w:type="dxa"/>
                  <w:tcBorders>
                    <w:top w:val="single" w:sz="4" w:space="0" w:color="auto"/>
                  </w:tcBorders>
                  <w:vAlign w:val="center"/>
                </w:tcPr>
                <w:p w14:paraId="5575CCB4" w14:textId="007FFB40"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2.2 Burmese Star Tortoise </w:t>
                  </w:r>
                  <w:r w:rsidRPr="00CB7DDC">
                    <w:rPr>
                      <w:rFonts w:ascii="Times New Roman" w:hAnsi="Times New Roman" w:cs="Times New Roman"/>
                      <w:i/>
                      <w:iCs/>
                      <w:sz w:val="24"/>
                      <w:szCs w:val="24"/>
                    </w:rPr>
                    <w:t>(Geochelone platynota)</w:t>
                  </w:r>
                </w:p>
              </w:tc>
              <w:tc>
                <w:tcPr>
                  <w:tcW w:w="3966" w:type="dxa"/>
                  <w:vMerge w:val="restart"/>
                  <w:tcBorders>
                    <w:top w:val="single" w:sz="4" w:space="0" w:color="auto"/>
                  </w:tcBorders>
                  <w:vAlign w:val="center"/>
                </w:tcPr>
                <w:p w14:paraId="63AC458E" w14:textId="77777777" w:rsidR="00CD2F2E" w:rsidRPr="00CB7DDC" w:rsidDel="00CD2F2E" w:rsidRDefault="00CD2F2E" w:rsidP="00A14CF9">
                  <w:pPr>
                    <w:jc w:val="center"/>
                    <w:rPr>
                      <w:del w:id="116" w:author="Dajun Wang" w:date="2022-06-10T11:35:00Z"/>
                      <w:rFonts w:ascii="Times New Roman" w:hAnsi="Times New Roman" w:cs="Times New Roman"/>
                      <w:sz w:val="24"/>
                      <w:szCs w:val="24"/>
                    </w:rPr>
                  </w:pPr>
                  <w:r w:rsidRPr="00CB7DDC">
                    <w:rPr>
                      <w:rFonts w:ascii="Times New Roman" w:hAnsi="Times New Roman" w:cs="Times New Roman"/>
                      <w:sz w:val="24"/>
                      <w:szCs w:val="24"/>
                    </w:rPr>
                    <w:t>Southeast Asia</w:t>
                  </w:r>
                </w:p>
                <w:p w14:paraId="233AF680" w14:textId="2C7DDABE" w:rsidR="00CD2F2E" w:rsidRPr="00CB7DDC" w:rsidRDefault="00CD2F2E" w:rsidP="00CD2F2E">
                  <w:pPr>
                    <w:jc w:val="center"/>
                    <w:rPr>
                      <w:rFonts w:ascii="Times New Roman" w:hAnsi="Times New Roman" w:cs="Times New Roman"/>
                      <w:sz w:val="24"/>
                      <w:szCs w:val="24"/>
                    </w:rPr>
                  </w:pPr>
                  <w:del w:id="117" w:author="Dajun Wang" w:date="2022-06-10T11:35:00Z">
                    <w:r w:rsidRPr="00CB7DDC" w:rsidDel="00CD2F2E">
                      <w:rPr>
                        <w:rFonts w:ascii="Times New Roman" w:hAnsi="Times New Roman" w:cs="Times New Roman"/>
                        <w:sz w:val="24"/>
                        <w:szCs w:val="24"/>
                      </w:rPr>
                      <w:delText>Southern Asia</w:delText>
                    </w:r>
                  </w:del>
                </w:p>
              </w:tc>
            </w:tr>
            <w:tr w:rsidR="00CD2F2E" w:rsidRPr="00494716" w14:paraId="2983F5BC" w14:textId="77777777" w:rsidTr="00A14CF9">
              <w:trPr>
                <w:trHeight w:val="524"/>
              </w:trPr>
              <w:tc>
                <w:tcPr>
                  <w:tcW w:w="5370" w:type="dxa"/>
                  <w:vAlign w:val="center"/>
                </w:tcPr>
                <w:p w14:paraId="6E6C1097" w14:textId="48D67634"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1.2 Indian Star Tortoise </w:t>
                  </w:r>
                  <w:r w:rsidRPr="00CB7DDC">
                    <w:rPr>
                      <w:rFonts w:ascii="Times New Roman" w:hAnsi="Times New Roman" w:cs="Times New Roman"/>
                      <w:i/>
                      <w:iCs/>
                      <w:sz w:val="24"/>
                      <w:szCs w:val="24"/>
                    </w:rPr>
                    <w:t>(Geochelone elegans)</w:t>
                  </w:r>
                </w:p>
              </w:tc>
              <w:tc>
                <w:tcPr>
                  <w:tcW w:w="3966" w:type="dxa"/>
                  <w:vMerge/>
                  <w:vAlign w:val="center"/>
                </w:tcPr>
                <w:p w14:paraId="42C5636C" w14:textId="08415068" w:rsidR="00CD2F2E" w:rsidRPr="00CB7DDC" w:rsidRDefault="00CD2F2E" w:rsidP="00A14CF9">
                  <w:pPr>
                    <w:jc w:val="center"/>
                    <w:rPr>
                      <w:rFonts w:ascii="Times New Roman" w:hAnsi="Times New Roman" w:cs="Times New Roman"/>
                      <w:sz w:val="24"/>
                      <w:szCs w:val="24"/>
                    </w:rPr>
                  </w:pPr>
                </w:p>
              </w:tc>
            </w:tr>
            <w:tr w:rsidR="00CD2F2E" w:rsidRPr="00494716" w14:paraId="7255D7FD" w14:textId="77777777" w:rsidTr="00A14CF9">
              <w:trPr>
                <w:trHeight w:val="250"/>
              </w:trPr>
              <w:tc>
                <w:tcPr>
                  <w:tcW w:w="5370" w:type="dxa"/>
                  <w:vAlign w:val="center"/>
                </w:tcPr>
                <w:p w14:paraId="4676FC6C" w14:textId="66818C52"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1.2 Leopard Tortoise </w:t>
                  </w:r>
                  <w:r w:rsidRPr="00CB7DDC">
                    <w:rPr>
                      <w:rFonts w:ascii="Times New Roman" w:hAnsi="Times New Roman" w:cs="Times New Roman"/>
                      <w:i/>
                      <w:iCs/>
                      <w:sz w:val="24"/>
                      <w:szCs w:val="24"/>
                    </w:rPr>
                    <w:t>(Stigmochelys pardalis)</w:t>
                  </w:r>
                </w:p>
              </w:tc>
              <w:tc>
                <w:tcPr>
                  <w:tcW w:w="3966" w:type="dxa"/>
                  <w:vMerge w:val="restart"/>
                  <w:vAlign w:val="center"/>
                </w:tcPr>
                <w:p w14:paraId="67E1A158" w14:textId="77777777" w:rsidR="00CD2F2E" w:rsidRPr="00CB7DDC" w:rsidRDefault="00CD2F2E"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p w14:paraId="5DBE8DE1" w14:textId="55F7AA8C" w:rsidR="00CD2F2E" w:rsidRPr="00CB7DDC" w:rsidRDefault="00CD2F2E" w:rsidP="00CD2F2E">
                  <w:pPr>
                    <w:rPr>
                      <w:rFonts w:ascii="Times New Roman" w:hAnsi="Times New Roman" w:cs="Times New Roman"/>
                      <w:sz w:val="24"/>
                      <w:szCs w:val="24"/>
                    </w:rPr>
                  </w:pPr>
                  <w:del w:id="118" w:author="Dajun Wang" w:date="2022-06-10T11:35:00Z">
                    <w:r w:rsidRPr="00CB7DDC" w:rsidDel="00CD2F2E">
                      <w:rPr>
                        <w:rFonts w:ascii="Times New Roman" w:hAnsi="Times New Roman" w:cs="Times New Roman"/>
                        <w:sz w:val="24"/>
                        <w:szCs w:val="24"/>
                      </w:rPr>
                      <w:delText>Southern Africa</w:delText>
                    </w:r>
                  </w:del>
                </w:p>
              </w:tc>
            </w:tr>
            <w:tr w:rsidR="00CD2F2E" w:rsidRPr="00494716" w14:paraId="4E78C4A8" w14:textId="77777777" w:rsidTr="00A14CF9">
              <w:trPr>
                <w:trHeight w:val="512"/>
              </w:trPr>
              <w:tc>
                <w:tcPr>
                  <w:tcW w:w="5370" w:type="dxa"/>
                  <w:tcBorders>
                    <w:bottom w:val="single" w:sz="4" w:space="0" w:color="auto"/>
                  </w:tcBorders>
                  <w:vAlign w:val="center"/>
                </w:tcPr>
                <w:p w14:paraId="624BEA49" w14:textId="6AF9778E" w:rsidR="00CD2F2E" w:rsidRPr="00AF2BFD" w:rsidRDefault="00CD2F2E" w:rsidP="00AF2BFD">
                  <w:pPr>
                    <w:pStyle w:val="ListParagraph"/>
                    <w:numPr>
                      <w:ilvl w:val="1"/>
                      <w:numId w:val="22"/>
                    </w:numPr>
                    <w:rPr>
                      <w:rFonts w:ascii="Times New Roman" w:hAnsi="Times New Roman" w:cs="Times New Roman"/>
                      <w:i/>
                      <w:iCs/>
                      <w:sz w:val="24"/>
                      <w:szCs w:val="24"/>
                    </w:rPr>
                  </w:pPr>
                  <w:r w:rsidRPr="00AF2BFD">
                    <w:rPr>
                      <w:rFonts w:ascii="Times New Roman" w:hAnsi="Times New Roman" w:cs="Times New Roman"/>
                      <w:sz w:val="24"/>
                      <w:szCs w:val="24"/>
                    </w:rPr>
                    <w:t xml:space="preserve">Ploughshare Tortoise </w:t>
                  </w:r>
                  <w:r w:rsidRPr="00AF2BFD">
                    <w:rPr>
                      <w:rFonts w:ascii="Times New Roman" w:hAnsi="Times New Roman" w:cs="Times New Roman"/>
                      <w:i/>
                      <w:iCs/>
                      <w:sz w:val="24"/>
                      <w:szCs w:val="24"/>
                    </w:rPr>
                    <w:t>(Astrochelys yniphora)</w:t>
                  </w:r>
                </w:p>
              </w:tc>
              <w:tc>
                <w:tcPr>
                  <w:tcW w:w="3966" w:type="dxa"/>
                  <w:vMerge/>
                  <w:tcBorders>
                    <w:bottom w:val="single" w:sz="4" w:space="0" w:color="auto"/>
                  </w:tcBorders>
                  <w:vAlign w:val="center"/>
                </w:tcPr>
                <w:p w14:paraId="1567E995" w14:textId="082C5D43" w:rsidR="00CD2F2E" w:rsidRPr="00CB7DDC" w:rsidRDefault="00CD2F2E" w:rsidP="00CD2F2E">
                  <w:pPr>
                    <w:rPr>
                      <w:rFonts w:ascii="Times New Roman" w:hAnsi="Times New Roman" w:cs="Times New Roman"/>
                      <w:sz w:val="24"/>
                      <w:szCs w:val="24"/>
                    </w:rPr>
                    <w:pPrChange w:id="119" w:author="Dajun Wang" w:date="2022-06-10T11:35:00Z">
                      <w:pPr>
                        <w:jc w:val="center"/>
                      </w:pPr>
                    </w:pPrChange>
                  </w:pP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63424C47" w:rsidR="00202C7C" w:rsidRPr="00494716" w:rsidRDefault="00AF2BFD"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Six</w:t>
            </w:r>
            <w:r w:rsidR="00E931FF" w:rsidRPr="00494716">
              <w:rPr>
                <w:rFonts w:ascii="Times New Roman" w:eastAsia="SimSun" w:hAnsi="Times New Roman" w:cs="Times New Roman"/>
                <w:iCs/>
                <w:color w:val="000000" w:themeColor="text1"/>
                <w:sz w:val="24"/>
                <w:szCs w:val="24"/>
                <w:lang w:val="en-GB" w:eastAsia="zh-CN"/>
              </w:rPr>
              <w:t xml:space="preserve"> representative </w:t>
            </w:r>
            <w:ins w:id="120" w:author="Dajun Wang" w:date="2022-06-10T11:36:00Z">
              <w:r w:rsidR="00CD2F2E">
                <w:rPr>
                  <w:rFonts w:ascii="Times New Roman" w:eastAsia="SimSun" w:hAnsi="Times New Roman" w:cs="Times New Roman"/>
                  <w:iCs/>
                  <w:color w:val="000000" w:themeColor="text1"/>
                  <w:sz w:val="24"/>
                  <w:szCs w:val="24"/>
                  <w:lang w:val="en-GB" w:eastAsia="zh-CN"/>
                </w:rPr>
                <w:t xml:space="preserve">novel </w:t>
              </w:r>
            </w:ins>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w:t>
            </w:r>
            <w:ins w:id="121" w:author="Dajun Wang" w:date="2022-06-10T11:36:00Z">
              <w:r w:rsidR="00CD2F2E">
                <w:rPr>
                  <w:rFonts w:ascii="Times New Roman" w:eastAsia="SimSun" w:hAnsi="Times New Roman" w:cs="Times New Roman"/>
                  <w:iCs/>
                  <w:color w:val="000000" w:themeColor="text1"/>
                  <w:sz w:val="24"/>
                  <w:szCs w:val="24"/>
                  <w:lang w:val="en-GB" w:eastAsia="zh-CN"/>
                </w:rPr>
                <w:t>previously established</w:t>
              </w:r>
            </w:ins>
            <w:del w:id="122" w:author="Dajun Wang" w:date="2022-06-10T11:36:00Z">
              <w:r w:rsidR="00C43A19" w:rsidRPr="00494716" w:rsidDel="00CD2F2E">
                <w:rPr>
                  <w:rFonts w:ascii="Times New Roman" w:eastAsia="SimSun" w:hAnsi="Times New Roman" w:cs="Times New Roman"/>
                  <w:iCs/>
                  <w:color w:val="000000" w:themeColor="text1"/>
                  <w:sz w:val="24"/>
                  <w:szCs w:val="24"/>
                  <w:lang w:val="en-GB" w:eastAsia="zh-CN"/>
                </w:rPr>
                <w:delText>examined</w:delText>
              </w:r>
            </w:del>
            <w:ins w:id="123" w:author="Dajun Wang" w:date="2022-06-10T11:36:00Z">
              <w:r w:rsidR="00CD2F2E">
                <w:rPr>
                  <w:rFonts w:ascii="Times New Roman" w:eastAsia="SimSun" w:hAnsi="Times New Roman" w:cs="Times New Roman"/>
                  <w:iCs/>
                  <w:color w:val="000000" w:themeColor="text1"/>
                  <w:sz w:val="24"/>
                  <w:szCs w:val="24"/>
                  <w:lang w:val="en-GB" w:eastAsia="zh-CN"/>
                </w:rPr>
                <w:t xml:space="preserve"> (</w:t>
              </w:r>
            </w:ins>
            <w:ins w:id="124" w:author="Dajun Wang" w:date="2022-06-10T14:25:00Z">
              <w:r w:rsidR="00C64D46">
                <w:rPr>
                  <w:rFonts w:ascii="Times New Roman" w:eastAsia="SimSun" w:hAnsi="Times New Roman" w:cs="Times New Roman"/>
                  <w:iCs/>
                  <w:color w:val="000000" w:themeColor="text1"/>
                  <w:sz w:val="24"/>
                  <w:szCs w:val="24"/>
                  <w:lang w:val="en-GB" w:eastAsia="zh-CN"/>
                </w:rPr>
                <w:t>Chou P. H.</w:t>
              </w:r>
            </w:ins>
            <w:ins w:id="125" w:author="Dajun Wang" w:date="2022-06-10T11:36:00Z">
              <w:r w:rsidR="00CD2F2E">
                <w:rPr>
                  <w:rFonts w:ascii="Times New Roman" w:eastAsia="SimSun" w:hAnsi="Times New Roman" w:cs="Times New Roman"/>
                  <w:iCs/>
                  <w:color w:val="000000" w:themeColor="text1"/>
                  <w:sz w:val="24"/>
                  <w:szCs w:val="24"/>
                  <w:lang w:val="en-GB" w:eastAsia="zh-CN"/>
                </w:rPr>
                <w:t>, personal communication)</w:t>
              </w:r>
            </w:ins>
            <w:r w:rsidR="00C43A19" w:rsidRPr="00494716">
              <w:rPr>
                <w:rFonts w:ascii="Times New Roman" w:eastAsia="SimSun" w:hAnsi="Times New Roman" w:cs="Times New Roman"/>
                <w:iCs/>
                <w:color w:val="000000" w:themeColor="text1"/>
                <w:sz w:val="24"/>
                <w:szCs w:val="24"/>
                <w:lang w:val="en-GB" w:eastAsia="zh-CN"/>
              </w:rPr>
              <w:t xml:space="preserve"> and will be used to </w:t>
            </w:r>
            <w:r w:rsidR="00A9420F" w:rsidRPr="00494716">
              <w:rPr>
                <w:rFonts w:ascii="Times New Roman" w:eastAsia="SimSun" w:hAnsi="Times New Roman" w:cs="Times New Roman"/>
                <w:iCs/>
                <w:color w:val="000000" w:themeColor="text1"/>
                <w:sz w:val="24"/>
                <w:szCs w:val="24"/>
                <w:lang w:val="en-GB" w:eastAsia="zh-CN"/>
              </w:rPr>
              <w:t>better understand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5B0CBD29"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4ECCDDF8" w14:textId="77777777" w:rsidR="00CA02CF" w:rsidRDefault="001F5598" w:rsidP="00CA02CF">
                  <w:pPr>
                    <w:rPr>
                      <w:rFonts w:ascii="Times New Roman" w:hAnsi="Times New Roman" w:cs="Times New Roman"/>
                      <w:i/>
                      <w:iCs/>
                      <w:sz w:val="24"/>
                      <w:szCs w:val="24"/>
                    </w:rPr>
                  </w:pPr>
                  <w:r>
                    <w:rPr>
                      <w:rFonts w:ascii="Times New Roman" w:hAnsi="Times New Roman" w:cs="Times New Roman"/>
                      <w:i/>
                      <w:iCs/>
                      <w:sz w:val="24"/>
                      <w:szCs w:val="24"/>
                    </w:rPr>
                    <w:t>Garcinia mangostana</w:t>
                  </w:r>
                </w:p>
                <w:p w14:paraId="08A72D2C" w14:textId="77777777" w:rsidR="00AF2BFD" w:rsidRPr="00AF2BFD" w:rsidRDefault="00AF2BFD" w:rsidP="00AF2BFD">
                  <w:pPr>
                    <w:rPr>
                      <w:rFonts w:ascii="Times New Roman" w:hAnsi="Times New Roman" w:cs="Times New Roman"/>
                      <w:i/>
                      <w:iCs/>
                      <w:sz w:val="24"/>
                      <w:szCs w:val="24"/>
                      <w:lang w:val="en-SG"/>
                    </w:rPr>
                  </w:pPr>
                  <w:r w:rsidRPr="00AF2BFD">
                    <w:rPr>
                      <w:rFonts w:ascii="Times New Roman" w:hAnsi="Times New Roman" w:cs="Times New Roman"/>
                      <w:i/>
                      <w:iCs/>
                      <w:sz w:val="24"/>
                      <w:szCs w:val="24"/>
                      <w:lang w:val="en-SG"/>
                    </w:rPr>
                    <w:t>Pennisetum purpureum</w:t>
                  </w:r>
                </w:p>
                <w:p w14:paraId="35EC5BA7" w14:textId="336BCA63" w:rsidR="00AF2BFD" w:rsidRPr="00AF2BFD" w:rsidRDefault="00AF2BFD" w:rsidP="00CA02CF">
                  <w:pPr>
                    <w:rPr>
                      <w:rFonts w:ascii="Times New Roman" w:hAnsi="Times New Roman" w:cs="Times New Roman"/>
                      <w:i/>
                      <w:iCs/>
                      <w:sz w:val="24"/>
                      <w:szCs w:val="24"/>
                      <w:lang w:val="en-SG"/>
                    </w:rPr>
                  </w:pPr>
                  <w:r w:rsidRPr="00AF2BFD">
                    <w:rPr>
                      <w:rFonts w:ascii="Times New Roman" w:hAnsi="Times New Roman" w:cs="Times New Roman"/>
                      <w:i/>
                      <w:iCs/>
                      <w:sz w:val="24"/>
                      <w:szCs w:val="24"/>
                      <w:lang w:val="en-SG"/>
                    </w:rPr>
                    <w:t>Caryota mitis Lour.</w:t>
                  </w:r>
                </w:p>
                <w:p w14:paraId="6A82064C" w14:textId="48F00CEA" w:rsidR="00AF2BFD" w:rsidRPr="00AF2BFD" w:rsidRDefault="00AF2BFD" w:rsidP="00CA02CF">
                  <w:pPr>
                    <w:rPr>
                      <w:rFonts w:ascii="Times New Roman" w:hAnsi="Times New Roman" w:cs="Times New Roman"/>
                      <w:i/>
                      <w:iCs/>
                      <w:sz w:val="24"/>
                      <w:szCs w:val="24"/>
                      <w:lang w:val="en-SG"/>
                    </w:rPr>
                  </w:pPr>
                  <w:r w:rsidRPr="00AF2BFD">
                    <w:rPr>
                      <w:rFonts w:ascii="Times New Roman" w:hAnsi="Times New Roman" w:cs="Times New Roman"/>
                      <w:i/>
                      <w:iCs/>
                      <w:sz w:val="24"/>
                      <w:szCs w:val="24"/>
                      <w:lang w:val="en-SG"/>
                    </w:rPr>
                    <w:t>Artocarpus heterophyllus</w:t>
                  </w:r>
                </w:p>
              </w:tc>
              <w:tc>
                <w:tcPr>
                  <w:tcW w:w="4675" w:type="dxa"/>
                  <w:vAlign w:val="center"/>
                </w:tcPr>
                <w:p w14:paraId="212958A1" w14:textId="77777777" w:rsidR="00CA02CF"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Ms</w:t>
                  </w:r>
                </w:p>
                <w:p w14:paraId="328D6FB3" w14:textId="77777777" w:rsidR="00AF2BFD" w:rsidRDefault="00AF2BFD" w:rsidP="00CA02CF">
                  <w:pPr>
                    <w:rPr>
                      <w:rFonts w:ascii="Times New Roman" w:hAnsi="Times New Roman" w:cs="Times New Roman"/>
                      <w:sz w:val="24"/>
                      <w:szCs w:val="24"/>
                    </w:rPr>
                  </w:pPr>
                  <w:r>
                    <w:rPr>
                      <w:rFonts w:ascii="Times New Roman" w:hAnsi="Times New Roman" w:cs="Times New Roman"/>
                      <w:sz w:val="24"/>
                      <w:szCs w:val="24"/>
                    </w:rPr>
                    <w:t>Napir; Na</w:t>
                  </w:r>
                </w:p>
                <w:p w14:paraId="724FCA52" w14:textId="65D6F1DF" w:rsidR="00AF2BFD" w:rsidRDefault="00AF2BFD" w:rsidP="00CA02CF">
                  <w:pPr>
                    <w:rPr>
                      <w:rFonts w:ascii="Times New Roman" w:hAnsi="Times New Roman" w:cs="Times New Roman"/>
                      <w:sz w:val="24"/>
                      <w:szCs w:val="24"/>
                    </w:rPr>
                  </w:pPr>
                  <w:r>
                    <w:rPr>
                      <w:rFonts w:ascii="Times New Roman" w:hAnsi="Times New Roman" w:cs="Times New Roman"/>
                      <w:sz w:val="24"/>
                      <w:szCs w:val="24"/>
                    </w:rPr>
                    <w:t>Fish-tail palm: Fi</w:t>
                  </w:r>
                </w:p>
                <w:p w14:paraId="19388035" w14:textId="49304D9B" w:rsidR="00AF2BFD" w:rsidRPr="00494716" w:rsidRDefault="00AF2BFD" w:rsidP="00CA02CF">
                  <w:pPr>
                    <w:rPr>
                      <w:rFonts w:ascii="Times New Roman" w:hAnsi="Times New Roman" w:cs="Times New Roman"/>
                      <w:sz w:val="24"/>
                      <w:szCs w:val="24"/>
                    </w:rPr>
                  </w:pPr>
                  <w:r>
                    <w:rPr>
                      <w:rFonts w:ascii="Times New Roman" w:hAnsi="Times New Roman" w:cs="Times New Roman"/>
                      <w:sz w:val="24"/>
                      <w:szCs w:val="24"/>
                    </w:rPr>
                    <w:t>Jackfruit; Ja</w:t>
                  </w:r>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51094B05" w:rsidR="00C32067" w:rsidRPr="00494716" w:rsidRDefault="00891A8F" w:rsidP="00CA02CF">
                  <w:pPr>
                    <w:rPr>
                      <w:rFonts w:ascii="Times New Roman" w:hAnsi="Times New Roman" w:cs="Times New Roman"/>
                      <w:sz w:val="24"/>
                      <w:szCs w:val="24"/>
                    </w:rPr>
                  </w:pPr>
                  <w:r>
                    <w:rPr>
                      <w:rFonts w:ascii="Times New Roman" w:hAnsi="Times New Roman" w:cs="Times New Roman"/>
                      <w:sz w:val="24"/>
                      <w:szCs w:val="24"/>
                    </w:rPr>
                    <w:t>H</w:t>
                  </w:r>
                  <w:r w:rsidR="00C32067" w:rsidRPr="00494716">
                    <w:rPr>
                      <w:rFonts w:ascii="Times New Roman" w:hAnsi="Times New Roman" w:cs="Times New Roman"/>
                      <w:sz w:val="24"/>
                      <w:szCs w:val="24"/>
                    </w:rPr>
                    <w:t>ay</w:t>
                  </w:r>
                </w:p>
              </w:tc>
            </w:tr>
          </w:tbl>
          <w:p w14:paraId="30826D58" w14:textId="77777777" w:rsidR="00CA02CF" w:rsidRPr="00494716" w:rsidDel="000B05E7" w:rsidRDefault="00CA02CF" w:rsidP="000E0CA9">
            <w:pPr>
              <w:autoSpaceDE w:val="0"/>
              <w:autoSpaceDN w:val="0"/>
              <w:adjustRightInd w:val="0"/>
              <w:spacing w:after="0" w:line="240" w:lineRule="auto"/>
              <w:jc w:val="both"/>
              <w:rPr>
                <w:del w:id="126" w:author="Dajun Wang" w:date="2022-06-10T11:39:00Z"/>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7427E950"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 xml:space="preserve">remain on their </w:t>
            </w:r>
            <w:del w:id="127" w:author="Dajun Wang" w:date="2022-06-10T11:40:00Z">
              <w:r w:rsidRPr="00494716" w:rsidDel="000B05E7">
                <w:rPr>
                  <w:rFonts w:ascii="Times New Roman" w:eastAsia="SimSun" w:hAnsi="Times New Roman" w:cs="Times New Roman"/>
                  <w:iCs/>
                  <w:color w:val="000000" w:themeColor="text1"/>
                  <w:sz w:val="24"/>
                  <w:szCs w:val="24"/>
                  <w:lang w:val="en-GB" w:eastAsia="zh-CN"/>
                </w:rPr>
                <w:delText xml:space="preserve">normal </w:delText>
              </w:r>
            </w:del>
            <w:ins w:id="128" w:author="Dajun Wang" w:date="2022-06-10T11:40:00Z">
              <w:r w:rsidR="000B05E7">
                <w:rPr>
                  <w:rFonts w:ascii="Times New Roman" w:eastAsia="SimSun" w:hAnsi="Times New Roman" w:cs="Times New Roman"/>
                  <w:iCs/>
                  <w:color w:val="000000" w:themeColor="text1"/>
                  <w:sz w:val="24"/>
                  <w:szCs w:val="24"/>
                  <w:lang w:val="en-GB" w:eastAsia="zh-CN"/>
                </w:rPr>
                <w:t>routine</w:t>
              </w:r>
              <w:r w:rsidR="000B05E7" w:rsidRPr="00494716">
                <w:rPr>
                  <w:rFonts w:ascii="Times New Roman" w:eastAsia="SimSun" w:hAnsi="Times New Roman" w:cs="Times New Roman"/>
                  <w:iCs/>
                  <w:color w:val="000000" w:themeColor="text1"/>
                  <w:sz w:val="24"/>
                  <w:szCs w:val="24"/>
                  <w:lang w:val="en-GB" w:eastAsia="zh-CN"/>
                </w:rPr>
                <w:t xml:space="preserve"> </w:t>
              </w:r>
            </w:ins>
            <w:r w:rsidRPr="00494716">
              <w:rPr>
                <w:rFonts w:ascii="Times New Roman" w:eastAsia="SimSun" w:hAnsi="Times New Roman" w:cs="Times New Roman"/>
                <w:iCs/>
                <w:color w:val="000000" w:themeColor="text1"/>
                <w:sz w:val="24"/>
                <w:szCs w:val="24"/>
                <w:lang w:val="en-GB" w:eastAsia="zh-CN"/>
              </w:rPr>
              <w:t>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r w:rsidR="00282C53" w:rsidRPr="00494716">
              <w:rPr>
                <w:rFonts w:ascii="Times New Roman" w:hAnsi="Times New Roman" w:cs="Times New Roman"/>
                <w:sz w:val="24"/>
                <w:szCs w:val="24"/>
              </w:rPr>
              <w:t>Mazuri®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(Table 2)</w:t>
            </w:r>
            <w:r w:rsidRPr="00494716">
              <w:rPr>
                <w:rFonts w:ascii="Times New Roman" w:eastAsia="SimSun" w:hAnsi="Times New Roman" w:cs="Times New Roman"/>
                <w:iCs/>
                <w:color w:val="000000" w:themeColor="text1"/>
                <w:sz w:val="24"/>
                <w:szCs w:val="24"/>
                <w:lang w:val="en-GB" w:eastAsia="zh-CN"/>
              </w:rPr>
              <w:t xml:space="preserve">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03CD087E" w:rsidR="00ED1DF1" w:rsidRPr="00BD3947"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D3947">
              <w:rPr>
                <w:rFonts w:ascii="Times New Roman" w:eastAsia="SimSun" w:hAnsi="Times New Roman" w:cs="Times New Roman"/>
                <w:iCs/>
                <w:color w:val="000000" w:themeColor="text1"/>
                <w:sz w:val="24"/>
                <w:szCs w:val="24"/>
                <w:u w:val="single"/>
                <w:lang w:val="en-GB" w:eastAsia="zh-CN"/>
              </w:rPr>
              <w:t>Research Objectives</w:t>
            </w:r>
          </w:p>
          <w:p w14:paraId="10F866BF" w14:textId="77777777" w:rsidR="009F30EB" w:rsidRDefault="009F30EB" w:rsidP="009F30EB">
            <w:pPr>
              <w:autoSpaceDE w:val="0"/>
              <w:autoSpaceDN w:val="0"/>
              <w:adjustRightInd w:val="0"/>
              <w:spacing w:after="0" w:line="240" w:lineRule="auto"/>
              <w:jc w:val="both"/>
              <w:rPr>
                <w:ins w:id="129" w:author="Dajun Wang" w:date="2022-06-10T11:41:00Z"/>
                <w:rFonts w:ascii="Times New Roman" w:eastAsia="SimSun" w:hAnsi="Times New Roman" w:cs="Times New Roman"/>
                <w:i/>
                <w:color w:val="000000" w:themeColor="text1"/>
                <w:sz w:val="24"/>
                <w:szCs w:val="24"/>
                <w:lang w:val="en-GB" w:eastAsia="zh-CN"/>
              </w:rPr>
            </w:pPr>
          </w:p>
          <w:p w14:paraId="28F1A2E1" w14:textId="1D39A3B4" w:rsidR="00AF0460" w:rsidRDefault="00BD3947" w:rsidP="009F30EB">
            <w:pPr>
              <w:autoSpaceDE w:val="0"/>
              <w:autoSpaceDN w:val="0"/>
              <w:adjustRightInd w:val="0"/>
              <w:spacing w:after="0" w:line="240" w:lineRule="auto"/>
              <w:jc w:val="both"/>
              <w:rPr>
                <w:ins w:id="130" w:author="Dajun Wang" w:date="2022-06-10T14:30:00Z"/>
                <w:rFonts w:ascii="Times New Roman" w:eastAsia="SimSun" w:hAnsi="Times New Roman" w:cs="Times New Roman"/>
                <w:i/>
                <w:color w:val="000000" w:themeColor="text1"/>
                <w:sz w:val="24"/>
                <w:szCs w:val="24"/>
                <w:lang w:val="en-GB" w:eastAsia="zh-CN"/>
              </w:rPr>
            </w:pPr>
            <w:del w:id="131" w:author="Dajun Wang" w:date="2022-06-10T11:40:00Z">
              <w:r w:rsidRPr="009F30EB" w:rsidDel="006D1BD0">
                <w:rPr>
                  <w:rFonts w:ascii="Times New Roman" w:eastAsia="SimSun" w:hAnsi="Times New Roman" w:cs="Times New Roman"/>
                  <w:i/>
                  <w:color w:val="000000" w:themeColor="text1"/>
                  <w:sz w:val="24"/>
                  <w:szCs w:val="24"/>
                  <w:lang w:val="en-GB" w:eastAsia="zh-CN"/>
                  <w:rPrChange w:id="132" w:author="Dajun Wang" w:date="2022-06-10T11:41:00Z">
                    <w:rPr>
                      <w:lang w:val="en-GB" w:eastAsia="zh-CN"/>
                    </w:rPr>
                  </w:rPrChange>
                </w:rPr>
                <w:delText>1.)</w:delText>
              </w:r>
              <w:r w:rsidR="00B46D12" w:rsidRPr="009F30EB" w:rsidDel="006D1BD0">
                <w:rPr>
                  <w:rFonts w:ascii="Times New Roman" w:eastAsia="SimSun" w:hAnsi="Times New Roman" w:cs="Times New Roman"/>
                  <w:i/>
                  <w:color w:val="000000" w:themeColor="text1"/>
                  <w:sz w:val="24"/>
                  <w:szCs w:val="24"/>
                  <w:lang w:val="en-GB" w:eastAsia="zh-CN"/>
                  <w:rPrChange w:id="133" w:author="Dajun Wang" w:date="2022-06-10T11:41:00Z">
                    <w:rPr>
                      <w:lang w:val="en-GB" w:eastAsia="zh-CN"/>
                    </w:rPr>
                  </w:rPrChange>
                </w:rPr>
                <w:delText xml:space="preserve"> </w:delText>
              </w:r>
            </w:del>
            <w:r w:rsidR="00AF0460" w:rsidRPr="009F30EB">
              <w:rPr>
                <w:rFonts w:ascii="Times New Roman" w:eastAsia="SimSun" w:hAnsi="Times New Roman" w:cs="Times New Roman"/>
                <w:i/>
                <w:color w:val="000000" w:themeColor="text1"/>
                <w:sz w:val="24"/>
                <w:szCs w:val="24"/>
                <w:lang w:val="en-GB" w:eastAsia="zh-CN"/>
                <w:rPrChange w:id="134" w:author="Dajun Wang" w:date="2022-06-10T11:41:00Z">
                  <w:rPr>
                    <w:lang w:val="en-GB" w:eastAsia="zh-CN"/>
                  </w:rPr>
                </w:rPrChange>
              </w:rPr>
              <w:t xml:space="preserve">Browse </w:t>
            </w:r>
            <w:r w:rsidR="00AF2BFD" w:rsidRPr="009F30EB">
              <w:rPr>
                <w:rFonts w:ascii="Times New Roman" w:eastAsia="SimSun" w:hAnsi="Times New Roman" w:cs="Times New Roman"/>
                <w:i/>
                <w:color w:val="000000" w:themeColor="text1"/>
                <w:sz w:val="24"/>
                <w:szCs w:val="24"/>
                <w:lang w:val="en-GB" w:eastAsia="zh-CN"/>
                <w:rPrChange w:id="135" w:author="Dajun Wang" w:date="2022-06-10T11:41:00Z">
                  <w:rPr>
                    <w:lang w:val="en-GB" w:eastAsia="zh-CN"/>
                  </w:rPr>
                </w:rPrChange>
              </w:rPr>
              <w:t>introduction</w:t>
            </w:r>
          </w:p>
          <w:p w14:paraId="2A7CA0E6" w14:textId="77777777" w:rsidR="004F5DE8" w:rsidRPr="00BD3947" w:rsidRDefault="004F5DE8" w:rsidP="004F5DE8">
            <w:pPr>
              <w:autoSpaceDE w:val="0"/>
              <w:autoSpaceDN w:val="0"/>
              <w:adjustRightInd w:val="0"/>
              <w:spacing w:after="0" w:line="240" w:lineRule="auto"/>
              <w:jc w:val="both"/>
              <w:rPr>
                <w:ins w:id="136" w:author="Dajun Wang" w:date="2022-06-10T14:30:00Z"/>
                <w:rFonts w:ascii="Times New Roman" w:eastAsia="SimSun" w:hAnsi="Times New Roman" w:cs="Times New Roman"/>
                <w:i/>
                <w:color w:val="000000" w:themeColor="text1"/>
                <w:sz w:val="24"/>
                <w:szCs w:val="24"/>
                <w:lang w:val="en-GB" w:eastAsia="zh-CN"/>
              </w:rPr>
            </w:pPr>
            <w:ins w:id="137" w:author="Dajun Wang" w:date="2022-06-10T14:30:00Z">
              <w:r>
                <w:rPr>
                  <w:rFonts w:ascii="Times New Roman" w:eastAsia="SimSun" w:hAnsi="Times New Roman" w:cs="Times New Roman"/>
                  <w:i/>
                  <w:color w:val="000000" w:themeColor="text1"/>
                  <w:sz w:val="24"/>
                  <w:szCs w:val="24"/>
                  <w:lang w:val="en-GB" w:eastAsia="zh-CN"/>
                </w:rPr>
                <w:t>1</w:t>
              </w:r>
              <w:r w:rsidRPr="00BD3947">
                <w:rPr>
                  <w:rFonts w:ascii="Times New Roman" w:eastAsia="SimSun" w:hAnsi="Times New Roman" w:cs="Times New Roman"/>
                  <w:i/>
                  <w:color w:val="000000" w:themeColor="text1"/>
                  <w:sz w:val="24"/>
                  <w:szCs w:val="24"/>
                  <w:lang w:val="en-GB" w:eastAsia="zh-CN"/>
                </w:rPr>
                <w:t>.) Influence on behaviour and activity</w:t>
              </w:r>
            </w:ins>
          </w:p>
          <w:p w14:paraId="0A3552D4" w14:textId="73894C97" w:rsidR="004F5DE8" w:rsidRPr="00494716" w:rsidRDefault="004F5DE8" w:rsidP="004F5DE8">
            <w:pPr>
              <w:autoSpaceDE w:val="0"/>
              <w:autoSpaceDN w:val="0"/>
              <w:adjustRightInd w:val="0"/>
              <w:spacing w:after="0" w:line="240" w:lineRule="auto"/>
              <w:jc w:val="both"/>
              <w:rPr>
                <w:ins w:id="138" w:author="Dajun Wang" w:date="2022-06-10T14:30:00Z"/>
                <w:rFonts w:ascii="Times New Roman" w:eastAsia="SimSun" w:hAnsi="Times New Roman" w:cs="Times New Roman"/>
                <w:iCs/>
                <w:color w:val="000000" w:themeColor="text1"/>
                <w:sz w:val="24"/>
                <w:szCs w:val="24"/>
                <w:lang w:val="en-GB" w:eastAsia="zh-CN"/>
              </w:rPr>
            </w:pPr>
            <w:ins w:id="139" w:author="Dajun Wang" w:date="2022-06-10T14:30:00Z">
              <w:r w:rsidRPr="00494716">
                <w:rPr>
                  <w:rFonts w:ascii="Times New Roman" w:eastAsia="SimSun" w:hAnsi="Times New Roman" w:cs="Times New Roman"/>
                  <w:iCs/>
                  <w:color w:val="000000" w:themeColor="text1"/>
                  <w:sz w:val="24"/>
                  <w:szCs w:val="24"/>
                  <w:lang w:val="en-GB" w:eastAsia="zh-CN"/>
                </w:rPr>
                <w:t xml:space="preserve">To interpret the influence of browse species on the tortoises’ activity </w:t>
              </w:r>
              <w:r>
                <w:rPr>
                  <w:rFonts w:ascii="Times New Roman" w:eastAsia="SimSun" w:hAnsi="Times New Roman" w:cs="Times New Roman"/>
                  <w:iCs/>
                  <w:color w:val="000000" w:themeColor="text1"/>
                  <w:sz w:val="24"/>
                  <w:szCs w:val="24"/>
                  <w:lang w:val="en-GB" w:eastAsia="zh-CN"/>
                </w:rPr>
                <w:t>leve</w:t>
              </w:r>
              <w:r w:rsidRPr="00AE5086">
                <w:rPr>
                  <w:rFonts w:ascii="Times New Roman" w:eastAsia="SimSun" w:hAnsi="Times New Roman" w:cs="Times New Roman"/>
                  <w:iCs/>
                  <w:color w:val="000000" w:themeColor="text1"/>
                  <w:sz w:val="24"/>
                  <w:szCs w:val="24"/>
                  <w:lang w:val="en-GB" w:eastAsia="zh-CN"/>
                </w:rPr>
                <w:t xml:space="preserve">ls, </w:t>
              </w:r>
              <w:r w:rsidRPr="00AE5086">
                <w:rPr>
                  <w:rFonts w:ascii="Times New Roman" w:eastAsia="SimSun" w:hAnsi="Times New Roman" w:cs="Times New Roman"/>
                  <w:iCs/>
                  <w:color w:val="000000" w:themeColor="text1"/>
                  <w:sz w:val="24"/>
                  <w:szCs w:val="24"/>
                  <w:lang w:val="en-GB" w:eastAsia="zh-CN"/>
                  <w:rPrChange w:id="140" w:author="Dajun Wang" w:date="2022-06-10T14:33:00Z">
                    <w:rPr>
                      <w:rFonts w:ascii="Times New Roman" w:eastAsia="SimSun" w:hAnsi="Times New Roman" w:cs="Times New Roman"/>
                      <w:iCs/>
                      <w:color w:val="000000" w:themeColor="text1"/>
                      <w:sz w:val="24"/>
                      <w:szCs w:val="24"/>
                      <w:highlight w:val="yellow"/>
                      <w:lang w:val="en-GB" w:eastAsia="zh-CN"/>
                    </w:rPr>
                  </w:rPrChange>
                </w:rPr>
                <w:t xml:space="preserve">focal and continuous sampling for each exhibit will be conducted every hour </w:t>
              </w:r>
            </w:ins>
            <w:ins w:id="141" w:author="Dajun Wang" w:date="2022-06-10T14:34:00Z">
              <w:r w:rsidR="00AE5086" w:rsidRPr="00FC5B52">
                <w:rPr>
                  <w:rFonts w:ascii="Times New Roman" w:eastAsia="SimSun" w:hAnsi="Times New Roman" w:cs="Times New Roman"/>
                  <w:iCs/>
                  <w:color w:val="000000" w:themeColor="text1"/>
                  <w:sz w:val="24"/>
                  <w:szCs w:val="24"/>
                  <w:lang w:val="en-GB" w:eastAsia="zh-CN"/>
                </w:rPr>
                <w:t>(</w:t>
              </w:r>
              <w:r w:rsidR="00AE5086">
                <w:rPr>
                  <w:rFonts w:ascii="Times New Roman" w:eastAsia="SimSun" w:hAnsi="Times New Roman" w:cs="Times New Roman"/>
                  <w:iCs/>
                  <w:color w:val="000000" w:themeColor="text1"/>
                  <w:sz w:val="24"/>
                  <w:szCs w:val="24"/>
                  <w:lang w:val="en-GB" w:eastAsia="zh-CN"/>
                </w:rPr>
                <w:t>from</w:t>
              </w:r>
              <w:r w:rsidR="00AE5086">
                <w:rPr>
                  <w:rFonts w:ascii="Times New Roman" w:eastAsia="SimSun" w:hAnsi="Times New Roman" w:cs="Times New Roman"/>
                  <w:iCs/>
                  <w:color w:val="000000" w:themeColor="text1"/>
                  <w:sz w:val="24"/>
                  <w:szCs w:val="24"/>
                  <w:lang w:val="en-GB" w:eastAsia="zh-CN"/>
                </w:rPr>
                <w:t xml:space="preserve"> </w:t>
              </w:r>
              <w:r w:rsidR="00AE5086" w:rsidRPr="00AE5086">
                <w:rPr>
                  <w:rFonts w:ascii="Times New Roman" w:eastAsia="SimSun" w:hAnsi="Times New Roman" w:cs="Times New Roman"/>
                  <w:iCs/>
                  <w:color w:val="000000" w:themeColor="text1"/>
                  <w:sz w:val="24"/>
                  <w:szCs w:val="24"/>
                  <w:lang w:val="en-GB" w:eastAsia="zh-CN"/>
                </w:rPr>
                <w:t>0900—1600 h)</w:t>
              </w:r>
              <w:r w:rsidR="00AE5086" w:rsidRPr="00FC5B52">
                <w:rPr>
                  <w:rFonts w:ascii="Times New Roman" w:eastAsia="SimSun" w:hAnsi="Times New Roman" w:cs="Times New Roman"/>
                  <w:iCs/>
                  <w:color w:val="000000" w:themeColor="text1"/>
                  <w:sz w:val="24"/>
                  <w:szCs w:val="24"/>
                  <w:lang w:val="en-GB" w:eastAsia="zh-CN"/>
                </w:rPr>
                <w:t xml:space="preserve"> </w:t>
              </w:r>
            </w:ins>
            <w:ins w:id="142" w:author="Dajun Wang" w:date="2022-06-10T14:30:00Z">
              <w:r w:rsidRPr="00AE5086">
                <w:rPr>
                  <w:rFonts w:ascii="Times New Roman" w:eastAsia="SimSun" w:hAnsi="Times New Roman" w:cs="Times New Roman"/>
                  <w:iCs/>
                  <w:color w:val="000000" w:themeColor="text1"/>
                  <w:sz w:val="24"/>
                  <w:szCs w:val="24"/>
                  <w:lang w:val="en-GB" w:eastAsia="zh-CN"/>
                  <w:rPrChange w:id="143" w:author="Dajun Wang" w:date="2022-06-10T14:33:00Z">
                    <w:rPr>
                      <w:rFonts w:ascii="Times New Roman" w:eastAsia="SimSun" w:hAnsi="Times New Roman" w:cs="Times New Roman"/>
                      <w:iCs/>
                      <w:color w:val="000000" w:themeColor="text1"/>
                      <w:sz w:val="24"/>
                      <w:szCs w:val="24"/>
                      <w:highlight w:val="yellow"/>
                      <w:lang w:val="en-GB" w:eastAsia="zh-CN"/>
                    </w:rPr>
                  </w:rPrChange>
                </w:rPr>
                <w:t>for 10 minutes</w:t>
              </w:r>
            </w:ins>
            <w:ins w:id="144" w:author="Dajun Wang" w:date="2022-06-10T14:33:00Z">
              <w:r w:rsidR="00B701F6" w:rsidRPr="00AE5086">
                <w:rPr>
                  <w:rFonts w:ascii="Times New Roman" w:eastAsia="SimSun" w:hAnsi="Times New Roman" w:cs="Times New Roman"/>
                  <w:iCs/>
                  <w:color w:val="000000" w:themeColor="text1"/>
                  <w:sz w:val="24"/>
                  <w:szCs w:val="24"/>
                  <w:lang w:val="en-GB" w:eastAsia="zh-CN"/>
                  <w:rPrChange w:id="145" w:author="Dajun Wang" w:date="2022-06-10T14:33:00Z">
                    <w:rPr>
                      <w:rFonts w:ascii="Times New Roman" w:eastAsia="SimSun" w:hAnsi="Times New Roman" w:cs="Times New Roman"/>
                      <w:iCs/>
                      <w:color w:val="000000" w:themeColor="text1"/>
                      <w:sz w:val="24"/>
                      <w:szCs w:val="24"/>
                      <w:highlight w:val="yellow"/>
                      <w:lang w:val="en-GB" w:eastAsia="zh-CN"/>
                    </w:rPr>
                  </w:rPrChange>
                </w:rPr>
                <w:t xml:space="preserve"> </w:t>
              </w:r>
            </w:ins>
            <w:ins w:id="146" w:author="Dajun Wang" w:date="2022-06-10T14:30:00Z">
              <w:r w:rsidRPr="00AE5086">
                <w:rPr>
                  <w:rFonts w:ascii="Times New Roman" w:eastAsia="SimSun" w:hAnsi="Times New Roman" w:cs="Times New Roman"/>
                  <w:iCs/>
                  <w:color w:val="000000" w:themeColor="text1"/>
                  <w:sz w:val="24"/>
                  <w:szCs w:val="24"/>
                  <w:lang w:val="en-GB" w:eastAsia="zh-CN"/>
                  <w:rPrChange w:id="147" w:author="Dajun Wang" w:date="2022-06-10T14:33:00Z">
                    <w:rPr>
                      <w:rFonts w:ascii="Times New Roman" w:eastAsia="SimSun" w:hAnsi="Times New Roman" w:cs="Times New Roman"/>
                      <w:iCs/>
                      <w:color w:val="000000" w:themeColor="text1"/>
                      <w:sz w:val="24"/>
                      <w:szCs w:val="24"/>
                      <w:highlight w:val="yellow"/>
                      <w:lang w:val="en-GB" w:eastAsia="zh-CN"/>
                    </w:rPr>
                  </w:rPrChange>
                </w:rPr>
                <w:t>to measure and record the corresponding behaviours mapped out in Table 4</w:t>
              </w:r>
              <w:r w:rsidRPr="00AE5086">
                <w:rPr>
                  <w:rFonts w:ascii="Times New Roman" w:eastAsia="SimSun" w:hAnsi="Times New Roman" w:cs="Times New Roman"/>
                  <w:iCs/>
                  <w:color w:val="000000" w:themeColor="text1"/>
                  <w:sz w:val="24"/>
                  <w:szCs w:val="24"/>
                  <w:lang w:val="en-GB" w:eastAsia="zh-CN"/>
                </w:rPr>
                <w:t>.</w:t>
              </w:r>
              <w:r>
                <w:rPr>
                  <w:rFonts w:ascii="Times New Roman" w:eastAsia="SimSun" w:hAnsi="Times New Roman" w:cs="Times New Roman"/>
                  <w:iCs/>
                  <w:color w:val="000000" w:themeColor="text1"/>
                  <w:sz w:val="24"/>
                  <w:szCs w:val="24"/>
                  <w:lang w:val="en-GB" w:eastAsia="zh-CN"/>
                </w:rPr>
                <w:t xml:space="preserve"> Here, </w:t>
              </w:r>
              <w:r w:rsidRPr="00494716">
                <w:rPr>
                  <w:rFonts w:ascii="Times New Roman" w:eastAsia="SimSun" w:hAnsi="Times New Roman" w:cs="Times New Roman"/>
                  <w:iCs/>
                  <w:color w:val="000000" w:themeColor="text1"/>
                  <w:sz w:val="24"/>
                  <w:szCs w:val="24"/>
                  <w:lang w:val="en-GB" w:eastAsia="zh-CN"/>
                </w:rPr>
                <w:t>activity budget and behaviour diversity indices (i.e. Shannon’s H-index;</w:t>
              </w:r>
              <w:r>
                <w:rPr>
                  <w:rFonts w:ascii="Times New Roman" w:eastAsia="SimSun" w:hAnsi="Times New Roman" w:cs="Times New Roman"/>
                  <w:iCs/>
                  <w:color w:val="000000" w:themeColor="text1"/>
                  <w:sz w:val="24"/>
                  <w:szCs w:val="24"/>
                  <w:lang w:val="en-GB" w:eastAsia="zh-CN"/>
                </w:rPr>
                <w:t xml:space="preserve"> see Brereton 2020</w:t>
              </w:r>
              <w:r w:rsidRPr="00494716">
                <w:rPr>
                  <w:rFonts w:ascii="Times New Roman" w:eastAsia="SimSun" w:hAnsi="Times New Roman" w:cs="Times New Roman"/>
                  <w:iCs/>
                  <w:color w:val="000000" w:themeColor="text1"/>
                  <w:sz w:val="24"/>
                  <w:szCs w:val="24"/>
                  <w:lang w:val="en-GB" w:eastAsia="zh-CN"/>
                </w:rPr>
                <w:t>) will be calculated</w:t>
              </w:r>
              <w:r>
                <w:rPr>
                  <w:rFonts w:ascii="Times New Roman" w:eastAsia="SimSun" w:hAnsi="Times New Roman" w:cs="Times New Roman"/>
                  <w:iCs/>
                  <w:color w:val="000000" w:themeColor="text1"/>
                  <w:sz w:val="24"/>
                  <w:szCs w:val="24"/>
                  <w:lang w:val="en-GB" w:eastAsia="zh-CN"/>
                </w:rPr>
                <w:t xml:space="preserve"> from outputs of the intended ethogram (Table 4) before </w:t>
              </w:r>
              <w:r w:rsidRPr="00494716">
                <w:rPr>
                  <w:rFonts w:ascii="Times New Roman" w:eastAsia="SimSun" w:hAnsi="Times New Roman" w:cs="Times New Roman"/>
                  <w:iCs/>
                  <w:color w:val="000000" w:themeColor="text1"/>
                  <w:sz w:val="24"/>
                  <w:szCs w:val="24"/>
                  <w:lang w:val="en-GB" w:eastAsia="zh-CN"/>
                </w:rPr>
                <w:t xml:space="preserve">correlations to energetic-related nutrition / chemical factors (e.g. Protein%) </w:t>
              </w:r>
              <w:r>
                <w:rPr>
                  <w:rFonts w:ascii="Times New Roman" w:eastAsia="SimSun" w:hAnsi="Times New Roman" w:cs="Times New Roman"/>
                  <w:iCs/>
                  <w:color w:val="000000" w:themeColor="text1"/>
                  <w:sz w:val="24"/>
                  <w:szCs w:val="24"/>
                  <w:lang w:val="en-GB" w:eastAsia="zh-CN"/>
                </w:rPr>
                <w:t>are drawn. For this component, approximately 4 kg of the studied browse (Table 2), as arranged with the Nutrition team, will be provided per exhibit (</w:t>
              </w:r>
            </w:ins>
            <w:ins w:id="148" w:author="Dajun Wang" w:date="2022-06-10T14:34:00Z">
              <w:r w:rsidR="00AE5086">
                <w:rPr>
                  <w:rFonts w:ascii="Times New Roman" w:eastAsia="SimSun" w:hAnsi="Times New Roman" w:cs="Times New Roman"/>
                  <w:iCs/>
                  <w:color w:val="000000" w:themeColor="text1"/>
                  <w:sz w:val="24"/>
                  <w:szCs w:val="24"/>
                  <w:lang w:val="en-GB" w:eastAsia="zh-CN"/>
                </w:rPr>
                <w:t xml:space="preserve">i.e., </w:t>
              </w:r>
            </w:ins>
            <w:ins w:id="149" w:author="Dajun Wang" w:date="2022-06-10T14:30:00Z">
              <w:r>
                <w:rPr>
                  <w:rFonts w:ascii="Times New Roman" w:eastAsia="SimSun" w:hAnsi="Times New Roman" w:cs="Times New Roman"/>
                  <w:iCs/>
                  <w:color w:val="000000" w:themeColor="text1"/>
                  <w:sz w:val="24"/>
                  <w:szCs w:val="24"/>
                  <w:lang w:val="en-GB" w:eastAsia="zh-CN"/>
                </w:rPr>
                <w:t>1kg per exhibit</w:t>
              </w:r>
            </w:ins>
            <w:ins w:id="150" w:author="Dajun Wang" w:date="2022-06-10T14:34:00Z">
              <w:r w:rsidR="00AE5086">
                <w:rPr>
                  <w:rFonts w:ascii="Times New Roman" w:eastAsia="SimSun" w:hAnsi="Times New Roman" w:cs="Times New Roman"/>
                  <w:iCs/>
                  <w:color w:val="000000" w:themeColor="text1"/>
                  <w:sz w:val="24"/>
                  <w:szCs w:val="24"/>
                  <w:lang w:val="en-GB" w:eastAsia="zh-CN"/>
                </w:rPr>
                <w:t xml:space="preserve">) </w:t>
              </w:r>
            </w:ins>
            <w:ins w:id="151" w:author="Dajun Wang" w:date="2022-06-10T14:30:00Z">
              <w:r>
                <w:rPr>
                  <w:rFonts w:ascii="Times New Roman" w:eastAsia="SimSun" w:hAnsi="Times New Roman" w:cs="Times New Roman"/>
                  <w:iCs/>
                  <w:color w:val="000000" w:themeColor="text1"/>
                  <w:sz w:val="24"/>
                  <w:szCs w:val="24"/>
                  <w:lang w:val="en-GB" w:eastAsia="zh-CN"/>
                </w:rPr>
                <w:t>per studied tortoise species (Table 1). All browses will be presented to the animals whole and without human manipulation (i.e. natural, uncut). As much as possible, the browse will be equidistantly presented to the studied animal.</w:t>
              </w:r>
            </w:ins>
          </w:p>
          <w:p w14:paraId="3AB73621" w14:textId="77777777" w:rsidR="004F5DE8" w:rsidRDefault="004F5DE8" w:rsidP="004F5DE8">
            <w:pPr>
              <w:autoSpaceDE w:val="0"/>
              <w:autoSpaceDN w:val="0"/>
              <w:adjustRightInd w:val="0"/>
              <w:spacing w:after="0" w:line="240" w:lineRule="auto"/>
              <w:jc w:val="both"/>
              <w:rPr>
                <w:ins w:id="152" w:author="Dajun Wang" w:date="2022-06-10T14:30:00Z"/>
                <w:rFonts w:ascii="Times New Roman" w:eastAsia="SimSun" w:hAnsi="Times New Roman" w:cs="Times New Roman"/>
                <w:iCs/>
                <w:color w:val="000000" w:themeColor="text1"/>
                <w:sz w:val="24"/>
                <w:szCs w:val="24"/>
                <w:lang w:val="en-GB" w:eastAsia="zh-CN"/>
              </w:rPr>
            </w:pPr>
          </w:p>
          <w:p w14:paraId="21A462C9" w14:textId="77777777" w:rsidR="004F5DE8" w:rsidRPr="00494716" w:rsidRDefault="004F5DE8" w:rsidP="004F5DE8">
            <w:pPr>
              <w:autoSpaceDE w:val="0"/>
              <w:autoSpaceDN w:val="0"/>
              <w:adjustRightInd w:val="0"/>
              <w:spacing w:after="0" w:line="240" w:lineRule="auto"/>
              <w:jc w:val="both"/>
              <w:rPr>
                <w:ins w:id="153" w:author="Dajun Wang" w:date="2022-06-10T14:30:00Z"/>
                <w:rFonts w:ascii="Times New Roman" w:eastAsia="SimSun" w:hAnsi="Times New Roman" w:cs="Times New Roman"/>
                <w:iCs/>
                <w:color w:val="000000" w:themeColor="text1"/>
                <w:sz w:val="24"/>
                <w:szCs w:val="24"/>
                <w:lang w:val="en-GB" w:eastAsia="zh-CN"/>
              </w:rPr>
            </w:pPr>
            <w:ins w:id="154" w:author="Dajun Wang" w:date="2022-06-10T14:30:00Z">
              <w:r>
                <w:rPr>
                  <w:rFonts w:ascii="Times New Roman" w:eastAsia="SimSun" w:hAnsi="Times New Roman" w:cs="Times New Roman"/>
                  <w:iCs/>
                  <w:color w:val="000000" w:themeColor="text1"/>
                  <w:sz w:val="24"/>
                  <w:szCs w:val="24"/>
                  <w:lang w:val="en-GB" w:eastAsia="zh-CN"/>
                </w:rPr>
                <w:lastRenderedPageBreak/>
                <w:t>Ranked preferences (if present)</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can</w:t>
              </w:r>
              <w:r w:rsidRPr="00494716">
                <w:rPr>
                  <w:rFonts w:ascii="Times New Roman" w:eastAsia="SimSun" w:hAnsi="Times New Roman" w:cs="Times New Roman"/>
                  <w:iCs/>
                  <w:color w:val="000000" w:themeColor="text1"/>
                  <w:sz w:val="24"/>
                  <w:szCs w:val="24"/>
                  <w:lang w:val="en-GB" w:eastAsia="zh-CN"/>
                </w:rPr>
                <w:t xml:space="preserve"> then </w:t>
              </w:r>
              <w:r>
                <w:rPr>
                  <w:rFonts w:ascii="Times New Roman" w:eastAsia="SimSun" w:hAnsi="Times New Roman" w:cs="Times New Roman"/>
                  <w:iCs/>
                  <w:color w:val="000000" w:themeColor="text1"/>
                  <w:sz w:val="24"/>
                  <w:szCs w:val="24"/>
                  <w:lang w:val="en-GB" w:eastAsia="zh-CN"/>
                </w:rPr>
                <w:t xml:space="preserve">be </w:t>
              </w:r>
              <w:r w:rsidRPr="00494716">
                <w:rPr>
                  <w:rFonts w:ascii="Times New Roman" w:eastAsia="SimSun" w:hAnsi="Times New Roman" w:cs="Times New Roman"/>
                  <w:iCs/>
                  <w:color w:val="000000" w:themeColor="text1"/>
                  <w:sz w:val="24"/>
                  <w:szCs w:val="24"/>
                  <w:lang w:val="en-GB" w:eastAsia="zh-CN"/>
                </w:rPr>
                <w:t xml:space="preserve">calculated between all browse species </w:t>
              </w:r>
              <w:r>
                <w:rPr>
                  <w:rFonts w:ascii="Times New Roman" w:eastAsia="SimSun" w:hAnsi="Times New Roman" w:cs="Times New Roman"/>
                  <w:iCs/>
                  <w:color w:val="000000" w:themeColor="text1"/>
                  <w:sz w:val="24"/>
                  <w:szCs w:val="24"/>
                  <w:lang w:val="en-GB" w:eastAsia="zh-CN"/>
                </w:rPr>
                <w:t>through</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 xml:space="preserve">consumption percentage across all species of browse. Subsequently, </w:t>
              </w:r>
              <w:r w:rsidRPr="00494716">
                <w:rPr>
                  <w:rFonts w:ascii="Times New Roman" w:eastAsia="SimSun" w:hAnsi="Times New Roman" w:cs="Times New Roman"/>
                  <w:iCs/>
                  <w:color w:val="000000" w:themeColor="text1"/>
                  <w:sz w:val="24"/>
                  <w:szCs w:val="24"/>
                  <w:lang w:val="en-GB" w:eastAsia="zh-CN"/>
                </w:rPr>
                <w:t>Principal Component</w:t>
              </w:r>
              <w:r>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Analysis </w:t>
              </w:r>
              <w:r>
                <w:rPr>
                  <w:rFonts w:ascii="Times New Roman" w:eastAsia="SimSun" w:hAnsi="Times New Roman" w:cs="Times New Roman"/>
                  <w:iCs/>
                  <w:color w:val="000000" w:themeColor="text1"/>
                  <w:sz w:val="24"/>
                  <w:szCs w:val="24"/>
                  <w:lang w:val="en-GB" w:eastAsia="zh-CN"/>
                </w:rPr>
                <w:t>will be conducted</w:t>
              </w:r>
              <w:r w:rsidRPr="00494716">
                <w:rPr>
                  <w:rFonts w:ascii="Times New Roman" w:eastAsia="SimSun" w:hAnsi="Times New Roman" w:cs="Times New Roman"/>
                  <w:iCs/>
                  <w:color w:val="000000" w:themeColor="text1"/>
                  <w:sz w:val="24"/>
                  <w:szCs w:val="24"/>
                  <w:lang w:val="en-GB" w:eastAsia="zh-CN"/>
                </w:rPr>
                <w:t xml:space="preserve"> to examine the main nutrition / chemical factor(s) that best</w:t>
              </w:r>
              <w:r>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explains the ranked preference (i.e. by order and/or counts) between each studied </w:t>
              </w:r>
              <w:r>
                <w:rPr>
                  <w:rFonts w:ascii="Times New Roman" w:eastAsia="SimSun" w:hAnsi="Times New Roman" w:cs="Times New Roman"/>
                  <w:iCs/>
                  <w:color w:val="000000" w:themeColor="text1"/>
                  <w:sz w:val="24"/>
                  <w:szCs w:val="24"/>
                  <w:lang w:val="en-GB" w:eastAsia="zh-CN"/>
                </w:rPr>
                <w:t xml:space="preserve">browse </w:t>
              </w:r>
              <w:r w:rsidRPr="00494716">
                <w:rPr>
                  <w:rFonts w:ascii="Times New Roman" w:eastAsia="SimSun" w:hAnsi="Times New Roman" w:cs="Times New Roman"/>
                  <w:iCs/>
                  <w:color w:val="000000" w:themeColor="text1"/>
                  <w:sz w:val="24"/>
                  <w:szCs w:val="24"/>
                  <w:lang w:val="en-GB" w:eastAsia="zh-CN"/>
                </w:rPr>
                <w:t>species (</w:t>
              </w:r>
              <w:r w:rsidRPr="00DE42B0">
                <w:rPr>
                  <w:rFonts w:ascii="Times New Roman" w:eastAsia="SimSun" w:hAnsi="Times New Roman" w:cs="Times New Roman"/>
                  <w:i/>
                  <w:color w:val="000000" w:themeColor="text1"/>
                  <w:sz w:val="24"/>
                  <w:szCs w:val="24"/>
                  <w:lang w:val="en-GB" w:eastAsia="zh-CN"/>
                </w:rPr>
                <w:t>n</w:t>
              </w:r>
              <w:r w:rsidRPr="00494716">
                <w:rPr>
                  <w:rFonts w:ascii="Times New Roman" w:eastAsia="SimSun" w:hAnsi="Times New Roman" w:cs="Times New Roman"/>
                  <w:iCs/>
                  <w:color w:val="000000" w:themeColor="text1"/>
                  <w:sz w:val="24"/>
                  <w:szCs w:val="24"/>
                  <w:lang w:val="en-GB" w:eastAsia="zh-CN"/>
                </w:rPr>
                <w:t xml:space="preserve"> = </w:t>
              </w:r>
              <w:r>
                <w:rPr>
                  <w:rFonts w:ascii="Times New Roman" w:eastAsia="SimSun" w:hAnsi="Times New Roman" w:cs="Times New Roman"/>
                  <w:iCs/>
                  <w:color w:val="000000" w:themeColor="text1"/>
                  <w:sz w:val="24"/>
                  <w:szCs w:val="24"/>
                  <w:lang w:val="en-GB" w:eastAsia="zh-CN"/>
                </w:rPr>
                <w:t>7</w:t>
              </w:r>
              <w:r w:rsidRPr="00494716">
                <w:rPr>
                  <w:rFonts w:ascii="Times New Roman" w:eastAsia="SimSun" w:hAnsi="Times New Roman" w:cs="Times New Roman"/>
                  <w:iCs/>
                  <w:color w:val="000000" w:themeColor="text1"/>
                  <w:sz w:val="24"/>
                  <w:szCs w:val="24"/>
                  <w:lang w:val="en-GB" w:eastAsia="zh-CN"/>
                </w:rPr>
                <w:t>; Table</w:t>
              </w:r>
              <w:r>
                <w:rPr>
                  <w:rFonts w:ascii="Times New Roman" w:eastAsia="SimSun" w:hAnsi="Times New Roman" w:cs="Times New Roman"/>
                  <w:iCs/>
                  <w:color w:val="000000" w:themeColor="text1"/>
                  <w:sz w:val="24"/>
                  <w:szCs w:val="24"/>
                  <w:lang w:val="en-GB" w:eastAsia="zh-CN"/>
                </w:rPr>
                <w:t xml:space="preserve"> 2</w:t>
              </w:r>
              <w:r w:rsidRPr="00494716">
                <w:rPr>
                  <w:rFonts w:ascii="Times New Roman" w:eastAsia="SimSun" w:hAnsi="Times New Roman" w:cs="Times New Roman"/>
                  <w:iCs/>
                  <w:color w:val="000000" w:themeColor="text1"/>
                  <w:sz w:val="24"/>
                  <w:szCs w:val="24"/>
                  <w:lang w:val="en-GB" w:eastAsia="zh-CN"/>
                </w:rPr>
                <w:t xml:space="preserve">). Information pertaining to the nutritional composition of the selected browse species </w:t>
              </w:r>
              <w:r>
                <w:rPr>
                  <w:rFonts w:ascii="Times New Roman" w:eastAsia="SimSun" w:hAnsi="Times New Roman" w:cs="Times New Roman"/>
                  <w:iCs/>
                  <w:color w:val="000000" w:themeColor="text1"/>
                  <w:sz w:val="24"/>
                  <w:szCs w:val="24"/>
                  <w:lang w:val="en-GB" w:eastAsia="zh-CN"/>
                </w:rPr>
                <w:t>will</w:t>
              </w:r>
              <w:r w:rsidRPr="00494716">
                <w:rPr>
                  <w:rFonts w:ascii="Times New Roman" w:eastAsia="SimSun" w:hAnsi="Times New Roman" w:cs="Times New Roman"/>
                  <w:iCs/>
                  <w:color w:val="000000" w:themeColor="text1"/>
                  <w:sz w:val="24"/>
                  <w:szCs w:val="24"/>
                  <w:lang w:val="en-GB" w:eastAsia="zh-CN"/>
                </w:rPr>
                <w:t xml:space="preserve"> be </w:t>
              </w:r>
              <w:r>
                <w:rPr>
                  <w:rFonts w:ascii="Times New Roman" w:eastAsia="SimSun" w:hAnsi="Times New Roman" w:cs="Times New Roman"/>
                  <w:iCs/>
                  <w:color w:val="000000" w:themeColor="text1"/>
                  <w:sz w:val="24"/>
                  <w:szCs w:val="24"/>
                  <w:lang w:val="en-GB" w:eastAsia="zh-CN"/>
                </w:rPr>
                <w:t>derived</w:t>
              </w:r>
              <w:r w:rsidRPr="00494716">
                <w:rPr>
                  <w:rFonts w:ascii="Times New Roman" w:eastAsia="SimSun" w:hAnsi="Times New Roman" w:cs="Times New Roman"/>
                  <w:iCs/>
                  <w:color w:val="000000" w:themeColor="text1"/>
                  <w:sz w:val="24"/>
                  <w:szCs w:val="24"/>
                  <w:lang w:val="en-GB" w:eastAsia="zh-CN"/>
                </w:rPr>
                <w:t xml:space="preserve"> from </w:t>
              </w:r>
              <w:r>
                <w:rPr>
                  <w:rFonts w:ascii="Times New Roman" w:eastAsia="SimSun" w:hAnsi="Times New Roman" w:cs="Times New Roman"/>
                  <w:iCs/>
                  <w:color w:val="000000" w:themeColor="text1"/>
                  <w:sz w:val="24"/>
                  <w:szCs w:val="24"/>
                  <w:lang w:val="en-GB" w:eastAsia="zh-CN"/>
                </w:rPr>
                <w:t xml:space="preserve">outcomes of the </w:t>
              </w:r>
              <w:r w:rsidRPr="00494716">
                <w:rPr>
                  <w:rFonts w:ascii="Times New Roman" w:eastAsia="SimSun" w:hAnsi="Times New Roman" w:cs="Times New Roman"/>
                  <w:iCs/>
                  <w:color w:val="000000" w:themeColor="text1"/>
                  <w:sz w:val="24"/>
                  <w:szCs w:val="24"/>
                  <w:lang w:val="en-GB" w:eastAsia="zh-CN"/>
                </w:rPr>
                <w:t>previous</w:t>
              </w:r>
              <w:r>
                <w:rPr>
                  <w:rFonts w:ascii="Times New Roman" w:eastAsia="SimSun" w:hAnsi="Times New Roman" w:cs="Times New Roman"/>
                  <w:iCs/>
                  <w:color w:val="000000" w:themeColor="text1"/>
                  <w:sz w:val="24"/>
                  <w:szCs w:val="24"/>
                  <w:lang w:val="en-GB" w:eastAsia="zh-CN"/>
                </w:rPr>
                <w:t xml:space="preserve">ly established </w:t>
              </w:r>
              <w:r w:rsidRPr="00494716">
                <w:rPr>
                  <w:rFonts w:ascii="Times New Roman" w:eastAsia="SimSun" w:hAnsi="Times New Roman" w:cs="Times New Roman"/>
                  <w:iCs/>
                  <w:color w:val="000000" w:themeColor="text1"/>
                  <w:sz w:val="24"/>
                  <w:szCs w:val="24"/>
                  <w:lang w:val="en-GB" w:eastAsia="zh-CN"/>
                </w:rPr>
                <w:t>nutritional lab analyses (Chou P</w:t>
              </w:r>
              <w:r>
                <w:rPr>
                  <w:rFonts w:ascii="Times New Roman" w:eastAsia="SimSun" w:hAnsi="Times New Roman" w:cs="Times New Roman"/>
                  <w:iCs/>
                  <w:color w:val="000000" w:themeColor="text1"/>
                  <w:sz w:val="24"/>
                  <w:szCs w:val="24"/>
                  <w:lang w:val="en-GB" w:eastAsia="zh-CN"/>
                </w:rPr>
                <w:t>.</w:t>
              </w:r>
              <w:r w:rsidRPr="00494716">
                <w:rPr>
                  <w:rFonts w:ascii="Times New Roman" w:eastAsia="SimSun" w:hAnsi="Times New Roman" w:cs="Times New Roman"/>
                  <w:iCs/>
                  <w:color w:val="000000" w:themeColor="text1"/>
                  <w:sz w:val="24"/>
                  <w:szCs w:val="24"/>
                  <w:lang w:val="en-GB" w:eastAsia="zh-CN"/>
                </w:rPr>
                <w:t xml:space="preserve"> H</w:t>
              </w:r>
              <w:r>
                <w:rPr>
                  <w:rFonts w:ascii="Times New Roman" w:eastAsia="SimSun" w:hAnsi="Times New Roman" w:cs="Times New Roman"/>
                  <w:iCs/>
                  <w:color w:val="000000" w:themeColor="text1"/>
                  <w:sz w:val="24"/>
                  <w:szCs w:val="24"/>
                  <w:lang w:val="en-GB" w:eastAsia="zh-CN"/>
                </w:rPr>
                <w:t>.</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personal communication, 2022)</w:t>
              </w:r>
              <w:r w:rsidRPr="00494716">
                <w:rPr>
                  <w:rFonts w:ascii="Times New Roman" w:eastAsia="SimSun" w:hAnsi="Times New Roman" w:cs="Times New Roman"/>
                  <w:iCs/>
                  <w:color w:val="000000" w:themeColor="text1"/>
                  <w:sz w:val="24"/>
                  <w:szCs w:val="24"/>
                  <w:lang w:val="en-GB" w:eastAsia="zh-CN"/>
                </w:rPr>
                <w:t xml:space="preserve"> </w:t>
              </w:r>
            </w:ins>
          </w:p>
          <w:p w14:paraId="3A6E87D8" w14:textId="77777777" w:rsidR="004F5DE8" w:rsidRDefault="004F5DE8" w:rsidP="004F5DE8">
            <w:pPr>
              <w:autoSpaceDE w:val="0"/>
              <w:autoSpaceDN w:val="0"/>
              <w:adjustRightInd w:val="0"/>
              <w:spacing w:after="0" w:line="240" w:lineRule="auto"/>
              <w:jc w:val="both"/>
              <w:rPr>
                <w:ins w:id="155" w:author="Dajun Wang" w:date="2022-06-10T14:30:00Z"/>
                <w:rFonts w:ascii="Times New Roman" w:eastAsia="SimSun" w:hAnsi="Times New Roman" w:cs="Times New Roman"/>
                <w:iCs/>
                <w:color w:val="000000" w:themeColor="text1"/>
                <w:sz w:val="24"/>
                <w:szCs w:val="24"/>
                <w:lang w:val="en-GB" w:eastAsia="zh-CN"/>
              </w:rPr>
            </w:pPr>
          </w:p>
          <w:p w14:paraId="3D5E469B" w14:textId="77777777" w:rsidR="004F5DE8" w:rsidRDefault="004F5DE8" w:rsidP="004F5DE8">
            <w:pPr>
              <w:shd w:val="clear" w:color="auto" w:fill="FFFFFF" w:themeFill="background1"/>
              <w:autoSpaceDE w:val="0"/>
              <w:autoSpaceDN w:val="0"/>
              <w:adjustRightInd w:val="0"/>
              <w:spacing w:after="0" w:line="240" w:lineRule="auto"/>
              <w:jc w:val="both"/>
              <w:rPr>
                <w:ins w:id="156" w:author="Dajun Wang" w:date="2022-06-10T14:30:00Z"/>
                <w:rFonts w:ascii="Times New Roman" w:eastAsia="SimSun" w:hAnsi="Times New Roman" w:cs="Times New Roman"/>
                <w:iCs/>
                <w:color w:val="000000" w:themeColor="text1"/>
                <w:sz w:val="24"/>
                <w:szCs w:val="24"/>
                <w:lang w:val="en-GB" w:eastAsia="zh-CN"/>
              </w:rPr>
            </w:pPr>
            <w:ins w:id="157" w:author="Dajun Wang" w:date="2022-06-10T14:30:00Z">
              <w:r>
                <w:rPr>
                  <w:rFonts w:ascii="Times New Roman" w:eastAsia="SimSun" w:hAnsi="Times New Roman" w:cs="Times New Roman"/>
                  <w:iCs/>
                  <w:color w:val="000000" w:themeColor="text1"/>
                  <w:sz w:val="24"/>
                  <w:szCs w:val="24"/>
                  <w:lang w:val="en-GB" w:eastAsia="zh-CN"/>
                </w:rPr>
                <w:t>To consider the environmental influence on inappetence and inactivity, ambient humidity and temperature will also be collected throughout the study.</w:t>
              </w:r>
              <w:r w:rsidRPr="00030228">
                <w:rPr>
                  <w:rFonts w:ascii="Times New Roman" w:eastAsia="SimSun" w:hAnsi="Times New Roman" w:cs="Times New Roman"/>
                  <w:iCs/>
                  <w:color w:val="000000" w:themeColor="text1"/>
                  <w:sz w:val="24"/>
                  <w:szCs w:val="24"/>
                  <w:lang w:val="en-SG" w:eastAsia="zh-CN"/>
                </w:rPr>
                <w:t xml:space="preserve"> These parameters are </w:t>
              </w:r>
              <w:r>
                <w:rPr>
                  <w:rFonts w:ascii="Times New Roman" w:eastAsia="SimSun" w:hAnsi="Times New Roman" w:cs="Times New Roman"/>
                  <w:iCs/>
                  <w:color w:val="000000" w:themeColor="text1"/>
                  <w:sz w:val="24"/>
                  <w:szCs w:val="24"/>
                  <w:lang w:val="en-SG" w:eastAsia="zh-CN"/>
                </w:rPr>
                <w:t xml:space="preserve">recorded </w:t>
              </w:r>
              <w:r w:rsidRPr="00030228">
                <w:rPr>
                  <w:rFonts w:ascii="Times New Roman" w:eastAsia="SimSun" w:hAnsi="Times New Roman" w:cs="Times New Roman"/>
                  <w:iCs/>
                  <w:color w:val="000000" w:themeColor="text1"/>
                  <w:sz w:val="24"/>
                  <w:szCs w:val="24"/>
                  <w:lang w:val="en-SG" w:eastAsia="zh-CN"/>
                </w:rPr>
                <w:t xml:space="preserve">as </w:t>
              </w:r>
              <w:r>
                <w:rPr>
                  <w:rFonts w:ascii="Times New Roman" w:eastAsia="SimSun" w:hAnsi="Times New Roman" w:cs="Times New Roman"/>
                  <w:iCs/>
                  <w:color w:val="000000" w:themeColor="text1"/>
                  <w:sz w:val="24"/>
                  <w:szCs w:val="24"/>
                  <w:lang w:val="en-SG" w:eastAsia="zh-CN"/>
                </w:rPr>
                <w:t>TS</w:t>
              </w:r>
              <w:r w:rsidRPr="00030228">
                <w:rPr>
                  <w:rFonts w:ascii="Times New Roman" w:eastAsia="SimSun" w:hAnsi="Times New Roman" w:cs="Times New Roman"/>
                  <w:iCs/>
                  <w:color w:val="000000" w:themeColor="text1"/>
                  <w:sz w:val="24"/>
                  <w:szCs w:val="24"/>
                  <w:lang w:val="en-SG" w:eastAsia="zh-CN"/>
                </w:rPr>
                <w:t xml:space="preserve"> can be regarded as a semi-outdoor exhibit</w:t>
              </w:r>
              <w:r>
                <w:rPr>
                  <w:rFonts w:ascii="Times New Roman" w:eastAsia="SimSun" w:hAnsi="Times New Roman" w:cs="Times New Roman"/>
                  <w:iCs/>
                  <w:color w:val="000000" w:themeColor="text1"/>
                  <w:sz w:val="24"/>
                  <w:szCs w:val="24"/>
                  <w:lang w:val="en-SG" w:eastAsia="zh-CN"/>
                </w:rPr>
                <w:t xml:space="preserve"> where changes in</w:t>
              </w:r>
              <w:r w:rsidRPr="00030228">
                <w:rPr>
                  <w:rFonts w:ascii="Times New Roman" w:eastAsia="SimSun" w:hAnsi="Times New Roman" w:cs="Times New Roman"/>
                  <w:iCs/>
                  <w:color w:val="000000" w:themeColor="text1"/>
                  <w:sz w:val="24"/>
                  <w:szCs w:val="24"/>
                  <w:lang w:val="en-SG" w:eastAsia="zh-CN"/>
                </w:rPr>
                <w:t xml:space="preserve"> temperature and humidity levels in the</w:t>
              </w:r>
              <w:r>
                <w:rPr>
                  <w:rFonts w:ascii="Times New Roman" w:eastAsia="SimSun" w:hAnsi="Times New Roman" w:cs="Times New Roman"/>
                  <w:iCs/>
                  <w:color w:val="000000" w:themeColor="text1"/>
                  <w:sz w:val="24"/>
                  <w:szCs w:val="24"/>
                  <w:lang w:val="en-SG" w:eastAsia="zh-CN"/>
                </w:rPr>
                <w:t xml:space="preserve"> external</w:t>
              </w:r>
              <w:r w:rsidRPr="00030228">
                <w:rPr>
                  <w:rFonts w:ascii="Times New Roman" w:eastAsia="SimSun" w:hAnsi="Times New Roman" w:cs="Times New Roman"/>
                  <w:iCs/>
                  <w:color w:val="000000" w:themeColor="text1"/>
                  <w:sz w:val="24"/>
                  <w:szCs w:val="24"/>
                  <w:lang w:val="en-SG" w:eastAsia="zh-CN"/>
                </w:rPr>
                <w:t xml:space="preserve"> environment are likely to affect the parameters</w:t>
              </w:r>
              <w:r>
                <w:rPr>
                  <w:rFonts w:ascii="Times New Roman" w:eastAsia="SimSun" w:hAnsi="Times New Roman" w:cs="Times New Roman"/>
                  <w:iCs/>
                  <w:color w:val="000000" w:themeColor="text1"/>
                  <w:sz w:val="24"/>
                  <w:szCs w:val="24"/>
                  <w:lang w:val="en-SG" w:eastAsia="zh-CN"/>
                </w:rPr>
                <w:t xml:space="preserve"> (i.e. humidity and temperature) within </w:t>
              </w:r>
              <w:r w:rsidRPr="00030228">
                <w:rPr>
                  <w:rFonts w:ascii="Times New Roman" w:eastAsia="SimSun" w:hAnsi="Times New Roman" w:cs="Times New Roman"/>
                  <w:iCs/>
                  <w:color w:val="000000" w:themeColor="text1"/>
                  <w:sz w:val="24"/>
                  <w:szCs w:val="24"/>
                  <w:lang w:val="en-SG" w:eastAsia="zh-CN"/>
                </w:rPr>
                <w:t>the exhibit</w:t>
              </w:r>
              <w:r>
                <w:rPr>
                  <w:rFonts w:ascii="Times New Roman" w:eastAsia="SimSun" w:hAnsi="Times New Roman" w:cs="Times New Roman"/>
                  <w:iCs/>
                  <w:color w:val="000000" w:themeColor="text1"/>
                  <w:sz w:val="24"/>
                  <w:szCs w:val="24"/>
                  <w:lang w:val="en-SG" w:eastAsia="zh-CN"/>
                </w:rPr>
                <w:t xml:space="preserve">. It is likely that these changes can </w:t>
              </w:r>
              <w:r w:rsidRPr="00030228">
                <w:rPr>
                  <w:rFonts w:ascii="Times New Roman" w:eastAsia="SimSun" w:hAnsi="Times New Roman" w:cs="Times New Roman"/>
                  <w:iCs/>
                  <w:color w:val="000000" w:themeColor="text1"/>
                  <w:sz w:val="24"/>
                  <w:szCs w:val="24"/>
                  <w:lang w:val="en-SG" w:eastAsia="zh-CN"/>
                </w:rPr>
                <w:t>influence the activity and feeding behaviours of these studied animals.</w:t>
              </w:r>
            </w:ins>
          </w:p>
          <w:p w14:paraId="64C779AE" w14:textId="77777777" w:rsidR="004F5DE8" w:rsidRDefault="004F5DE8" w:rsidP="004F5DE8">
            <w:pPr>
              <w:autoSpaceDE w:val="0"/>
              <w:autoSpaceDN w:val="0"/>
              <w:adjustRightInd w:val="0"/>
              <w:spacing w:after="0" w:line="240" w:lineRule="auto"/>
              <w:jc w:val="both"/>
              <w:rPr>
                <w:ins w:id="158" w:author="Dajun Wang" w:date="2022-06-10T14:30:00Z"/>
                <w:rFonts w:ascii="Times New Roman" w:eastAsia="SimSun" w:hAnsi="Times New Roman" w:cs="Times New Roman"/>
                <w:iCs/>
                <w:color w:val="000000" w:themeColor="text1"/>
                <w:sz w:val="24"/>
                <w:szCs w:val="24"/>
                <w:lang w:val="en-SG" w:eastAsia="zh-CN"/>
              </w:rPr>
            </w:pPr>
          </w:p>
          <w:p w14:paraId="5393EC17" w14:textId="055F7E7B" w:rsidR="004F5DE8" w:rsidRPr="00904F9A" w:rsidRDefault="004F5DE8" w:rsidP="004F5DE8">
            <w:pPr>
              <w:autoSpaceDE w:val="0"/>
              <w:autoSpaceDN w:val="0"/>
              <w:adjustRightInd w:val="0"/>
              <w:spacing w:after="0" w:line="240" w:lineRule="auto"/>
              <w:jc w:val="both"/>
              <w:rPr>
                <w:ins w:id="159" w:author="Dajun Wang" w:date="2022-06-10T14:30:00Z"/>
                <w:rFonts w:ascii="Times New Roman" w:eastAsia="SimSun" w:hAnsi="Times New Roman" w:cs="Times New Roman"/>
                <w:iCs/>
                <w:color w:val="000000" w:themeColor="text1"/>
                <w:sz w:val="24"/>
                <w:szCs w:val="24"/>
                <w:lang w:val="en-SG" w:eastAsia="zh-CN"/>
              </w:rPr>
            </w:pPr>
            <w:ins w:id="160" w:author="Dajun Wang" w:date="2022-06-10T14:30:00Z">
              <w:r>
                <w:rPr>
                  <w:rFonts w:ascii="Times New Roman" w:eastAsia="SimSun" w:hAnsi="Times New Roman" w:cs="Times New Roman"/>
                  <w:iCs/>
                  <w:color w:val="000000" w:themeColor="text1"/>
                  <w:sz w:val="24"/>
                  <w:szCs w:val="24"/>
                  <w:lang w:val="en-SG" w:eastAsia="zh-CN"/>
                </w:rPr>
                <w:t>In addition, the observer will also be recording visitor flux at TS which is defined as the movement of humans in an area per minute.</w:t>
              </w:r>
              <w:r w:rsidRPr="00030228">
                <w:rPr>
                  <w:rFonts w:ascii="Times New Roman" w:eastAsia="SimSun" w:hAnsi="Times New Roman" w:cs="Times New Roman"/>
                  <w:iCs/>
                  <w:color w:val="000000" w:themeColor="text1"/>
                  <w:sz w:val="24"/>
                  <w:szCs w:val="24"/>
                  <w:lang w:val="en-SG" w:eastAsia="zh-CN"/>
                </w:rPr>
                <w:t xml:space="preserve"> </w:t>
              </w:r>
              <w:r>
                <w:rPr>
                  <w:rFonts w:ascii="Times New Roman" w:eastAsia="SimSun" w:hAnsi="Times New Roman" w:cs="Times New Roman"/>
                  <w:iCs/>
                  <w:color w:val="000000" w:themeColor="text1"/>
                  <w:sz w:val="24"/>
                  <w:szCs w:val="24"/>
                  <w:lang w:val="en-SG" w:eastAsia="zh-CN"/>
                </w:rPr>
                <w:t>This is because a</w:t>
              </w:r>
              <w:r w:rsidRPr="00030228">
                <w:rPr>
                  <w:rFonts w:ascii="Times New Roman" w:eastAsia="SimSun" w:hAnsi="Times New Roman" w:cs="Times New Roman"/>
                  <w:iCs/>
                  <w:color w:val="000000" w:themeColor="text1"/>
                  <w:sz w:val="24"/>
                  <w:szCs w:val="24"/>
                  <w:lang w:val="en-SG" w:eastAsia="zh-CN"/>
                </w:rPr>
                <w:t>dverse visitor-related behaviours (i.e. noise levels, vibration, knocking of glass) may</w:t>
              </w:r>
              <w:r>
                <w:rPr>
                  <w:rFonts w:ascii="Times New Roman" w:eastAsia="SimSun" w:hAnsi="Times New Roman" w:cs="Times New Roman"/>
                  <w:iCs/>
                  <w:color w:val="000000" w:themeColor="text1"/>
                  <w:sz w:val="24"/>
                  <w:szCs w:val="24"/>
                  <w:lang w:val="en-SG" w:eastAsia="zh-CN"/>
                </w:rPr>
                <w:t xml:space="preserve"> directly</w:t>
              </w:r>
              <w:r w:rsidRPr="00030228">
                <w:rPr>
                  <w:rFonts w:ascii="Times New Roman" w:eastAsia="SimSun" w:hAnsi="Times New Roman" w:cs="Times New Roman"/>
                  <w:iCs/>
                  <w:color w:val="000000" w:themeColor="text1"/>
                  <w:sz w:val="24"/>
                  <w:szCs w:val="24"/>
                  <w:lang w:val="en-SG" w:eastAsia="zh-CN"/>
                </w:rPr>
                <w:t xml:space="preserve"> influence the activity and behaviour of the chelonians (e.g. stereotypy, restlessness, </w:t>
              </w:r>
            </w:ins>
            <w:ins w:id="161" w:author="Dajun Wang" w:date="2022-06-10T14:35:00Z">
              <w:r w:rsidR="00AD38E6">
                <w:rPr>
                  <w:rFonts w:ascii="Times New Roman" w:eastAsia="SimSun" w:hAnsi="Times New Roman" w:cs="Times New Roman"/>
                  <w:iCs/>
                  <w:color w:val="000000" w:themeColor="text1"/>
                  <w:sz w:val="24"/>
                  <w:szCs w:val="24"/>
                  <w:lang w:val="en-SG" w:eastAsia="zh-CN"/>
                </w:rPr>
                <w:t>shying away</w:t>
              </w:r>
            </w:ins>
            <w:ins w:id="162" w:author="Dajun Wang" w:date="2022-06-10T14:30:00Z">
              <w:r w:rsidRPr="00030228">
                <w:rPr>
                  <w:rFonts w:ascii="Times New Roman" w:eastAsia="SimSun" w:hAnsi="Times New Roman" w:cs="Times New Roman"/>
                  <w:iCs/>
                  <w:color w:val="000000" w:themeColor="text1"/>
                  <w:sz w:val="24"/>
                  <w:szCs w:val="24"/>
                  <w:lang w:val="en-SG" w:eastAsia="zh-CN"/>
                </w:rPr>
                <w:t xml:space="preserve"> in corners). </w:t>
              </w:r>
              <w:r>
                <w:rPr>
                  <w:rFonts w:ascii="Times New Roman" w:eastAsia="SimSun" w:hAnsi="Times New Roman" w:cs="Times New Roman"/>
                  <w:iCs/>
                  <w:color w:val="000000" w:themeColor="text1"/>
                  <w:sz w:val="24"/>
                  <w:szCs w:val="24"/>
                  <w:lang w:val="en-SG" w:eastAsia="zh-CN"/>
                </w:rPr>
                <w:t xml:space="preserve">More importantly, this study overlaps with the school holiday period (i.e. June) where visitorship is typically greater than usual and such effects have not yet been examined for the chelonians in our collection. Here, visitor flux is simply calculated as number of visitors crossing a focal site (i.e. front of exhibit) per minute (see </w:t>
              </w:r>
              <w:r w:rsidRPr="00573BD1">
                <w:rPr>
                  <w:rFonts w:ascii="Times New Roman" w:eastAsia="SimSun" w:hAnsi="Times New Roman" w:cs="Times New Roman"/>
                  <w:iCs/>
                  <w:color w:val="000000" w:themeColor="text1"/>
                  <w:sz w:val="24"/>
                  <w:szCs w:val="24"/>
                  <w:lang w:val="en-SG" w:eastAsia="zh-CN"/>
                </w:rPr>
                <w:t>Bhattacharjee et al. 2020</w:t>
              </w:r>
              <w:r>
                <w:rPr>
                  <w:rFonts w:ascii="Times New Roman" w:eastAsia="SimSun" w:hAnsi="Times New Roman" w:cs="Times New Roman"/>
                  <w:iCs/>
                  <w:color w:val="000000" w:themeColor="text1"/>
                  <w:sz w:val="24"/>
                  <w:szCs w:val="24"/>
                  <w:lang w:val="en-SG" w:eastAsia="zh-CN"/>
                </w:rPr>
                <w:t>).</w:t>
              </w:r>
            </w:ins>
          </w:p>
          <w:p w14:paraId="4749F0D4" w14:textId="77777777" w:rsidR="004F5DE8" w:rsidRPr="009F30EB" w:rsidRDefault="004F5DE8" w:rsidP="009F30EB">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Change w:id="163" w:author="Dajun Wang" w:date="2022-06-10T11:41:00Z">
                  <w:rPr>
                    <w:lang w:val="en-GB" w:eastAsia="zh-CN"/>
                  </w:rPr>
                </w:rPrChange>
              </w:rPr>
            </w:pPr>
          </w:p>
          <w:p w14:paraId="509B0C7C" w14:textId="0980697A" w:rsidR="00E63077" w:rsidRPr="00494716" w:rsidDel="00C64D46" w:rsidRDefault="002E4ED6" w:rsidP="009451BE">
            <w:pPr>
              <w:autoSpaceDE w:val="0"/>
              <w:autoSpaceDN w:val="0"/>
              <w:adjustRightInd w:val="0"/>
              <w:spacing w:after="0" w:line="240" w:lineRule="auto"/>
              <w:jc w:val="both"/>
              <w:rPr>
                <w:del w:id="164" w:author="Dajun Wang" w:date="2022-06-10T14:25:00Z"/>
                <w:rFonts w:ascii="Times New Roman" w:eastAsia="SimSun" w:hAnsi="Times New Roman" w:cs="Times New Roman"/>
                <w:iCs/>
                <w:color w:val="000000" w:themeColor="text1"/>
                <w:sz w:val="24"/>
                <w:szCs w:val="24"/>
                <w:lang w:val="en-GB" w:eastAsia="zh-CN"/>
              </w:rPr>
            </w:pPr>
            <w:del w:id="165" w:author="Dajun Wang" w:date="2022-06-10T14:09:00Z">
              <w:r w:rsidRPr="00494716" w:rsidDel="009A612E">
                <w:rPr>
                  <w:rFonts w:ascii="Times New Roman" w:eastAsia="SimSun" w:hAnsi="Times New Roman" w:cs="Times New Roman"/>
                  <w:iCs/>
                  <w:color w:val="000000" w:themeColor="text1"/>
                  <w:sz w:val="24"/>
                  <w:szCs w:val="24"/>
                  <w:lang w:val="en-GB" w:eastAsia="zh-CN"/>
                </w:rPr>
                <w:delText>F</w:delText>
              </w:r>
            </w:del>
            <w:del w:id="166" w:author="Dajun Wang" w:date="2022-06-10T14:35:00Z">
              <w:r w:rsidRPr="00494716" w:rsidDel="00AE5086">
                <w:rPr>
                  <w:rFonts w:ascii="Times New Roman" w:eastAsia="SimSun" w:hAnsi="Times New Roman" w:cs="Times New Roman"/>
                  <w:iCs/>
                  <w:color w:val="000000" w:themeColor="text1"/>
                  <w:sz w:val="24"/>
                  <w:szCs w:val="24"/>
                  <w:lang w:val="en-GB" w:eastAsia="zh-CN"/>
                </w:rPr>
                <w:delText>ocal</w:delText>
              </w:r>
              <w:r w:rsidR="00AF2BFD" w:rsidDel="00AE5086">
                <w:rPr>
                  <w:rFonts w:ascii="Times New Roman" w:eastAsia="SimSun" w:hAnsi="Times New Roman" w:cs="Times New Roman"/>
                  <w:iCs/>
                  <w:color w:val="000000" w:themeColor="text1"/>
                  <w:sz w:val="24"/>
                  <w:szCs w:val="24"/>
                  <w:lang w:val="en-GB" w:eastAsia="zh-CN"/>
                </w:rPr>
                <w:delText xml:space="preserve"> </w:delText>
              </w:r>
              <w:r w:rsidRPr="00494716" w:rsidDel="00AE5086">
                <w:rPr>
                  <w:rFonts w:ascii="Times New Roman" w:eastAsia="SimSun" w:hAnsi="Times New Roman" w:cs="Times New Roman"/>
                  <w:iCs/>
                  <w:color w:val="000000" w:themeColor="text1"/>
                  <w:sz w:val="24"/>
                  <w:szCs w:val="24"/>
                  <w:lang w:val="en-GB" w:eastAsia="zh-CN"/>
                </w:rPr>
                <w:delText>sampling of the studied species will be conducted from 0900</w:delText>
              </w:r>
            </w:del>
            <w:del w:id="167" w:author="Dajun Wang" w:date="2022-06-10T11:40:00Z">
              <w:r w:rsidRPr="00494716" w:rsidDel="009F30EB">
                <w:rPr>
                  <w:rFonts w:ascii="Times New Roman" w:eastAsia="SimSun" w:hAnsi="Times New Roman" w:cs="Times New Roman"/>
                  <w:iCs/>
                  <w:color w:val="000000" w:themeColor="text1"/>
                  <w:sz w:val="24"/>
                  <w:szCs w:val="24"/>
                  <w:lang w:val="en-GB" w:eastAsia="zh-CN"/>
                </w:rPr>
                <w:delText xml:space="preserve"> </w:delText>
              </w:r>
              <w:r w:rsidRPr="00494716" w:rsidDel="006D1BD0">
                <w:rPr>
                  <w:rFonts w:ascii="Times New Roman" w:eastAsia="SimSun" w:hAnsi="Times New Roman" w:cs="Times New Roman"/>
                  <w:iCs/>
                  <w:color w:val="000000" w:themeColor="text1"/>
                  <w:sz w:val="24"/>
                  <w:szCs w:val="24"/>
                  <w:lang w:val="en-GB" w:eastAsia="zh-CN"/>
                </w:rPr>
                <w:delText xml:space="preserve">– </w:delText>
              </w:r>
              <w:r w:rsidR="00AF2BFD" w:rsidDel="006D1BD0">
                <w:rPr>
                  <w:rFonts w:ascii="Times New Roman" w:eastAsia="SimSun" w:hAnsi="Times New Roman" w:cs="Times New Roman"/>
                  <w:iCs/>
                  <w:color w:val="000000" w:themeColor="text1"/>
                  <w:sz w:val="24"/>
                  <w:szCs w:val="24"/>
                  <w:lang w:val="en-GB" w:eastAsia="zh-CN"/>
                </w:rPr>
                <w:delText>16</w:delText>
              </w:r>
              <w:r w:rsidRPr="00494716" w:rsidDel="006D1BD0">
                <w:rPr>
                  <w:rFonts w:ascii="Times New Roman" w:eastAsia="SimSun" w:hAnsi="Times New Roman" w:cs="Times New Roman"/>
                  <w:iCs/>
                  <w:color w:val="000000" w:themeColor="text1"/>
                  <w:sz w:val="24"/>
                  <w:szCs w:val="24"/>
                  <w:lang w:val="en-GB" w:eastAsia="zh-CN"/>
                </w:rPr>
                <w:delText>00</w:delText>
              </w:r>
            </w:del>
            <w:del w:id="168" w:author="Dajun Wang" w:date="2022-06-10T14:12:00Z">
              <w:r w:rsidRPr="00494716" w:rsidDel="00C1620E">
                <w:rPr>
                  <w:rFonts w:ascii="Times New Roman" w:eastAsia="SimSun" w:hAnsi="Times New Roman" w:cs="Times New Roman"/>
                  <w:iCs/>
                  <w:color w:val="000000" w:themeColor="text1"/>
                  <w:sz w:val="24"/>
                  <w:szCs w:val="24"/>
                  <w:lang w:val="en-GB" w:eastAsia="zh-CN"/>
                </w:rPr>
                <w:delText xml:space="preserve"> </w:delText>
              </w:r>
            </w:del>
            <w:del w:id="169" w:author="Dajun Wang" w:date="2022-06-10T14:35:00Z">
              <w:r w:rsidRPr="00494716" w:rsidDel="00AE5086">
                <w:rPr>
                  <w:rFonts w:ascii="Times New Roman" w:eastAsia="SimSun" w:hAnsi="Times New Roman" w:cs="Times New Roman"/>
                  <w:iCs/>
                  <w:color w:val="000000" w:themeColor="text1"/>
                  <w:sz w:val="24"/>
                  <w:szCs w:val="24"/>
                  <w:lang w:val="en-GB" w:eastAsia="zh-CN"/>
                </w:rPr>
                <w:delText xml:space="preserve">h </w:delText>
              </w:r>
              <w:r w:rsidR="00AF2BFD" w:rsidDel="00AE5086">
                <w:rPr>
                  <w:rFonts w:ascii="Times New Roman" w:eastAsia="SimSun" w:hAnsi="Times New Roman" w:cs="Times New Roman"/>
                  <w:iCs/>
                  <w:color w:val="000000" w:themeColor="text1"/>
                  <w:sz w:val="24"/>
                  <w:szCs w:val="24"/>
                  <w:lang w:val="en-GB" w:eastAsia="zh-CN"/>
                </w:rPr>
                <w:delText>and</w:delText>
              </w:r>
              <w:r w:rsidR="00563A1F" w:rsidRPr="00494716" w:rsidDel="00AE5086">
                <w:rPr>
                  <w:rFonts w:ascii="Times New Roman" w:eastAsia="SimSun" w:hAnsi="Times New Roman" w:cs="Times New Roman"/>
                  <w:iCs/>
                  <w:color w:val="000000" w:themeColor="text1"/>
                  <w:sz w:val="24"/>
                  <w:szCs w:val="24"/>
                  <w:lang w:val="en-GB" w:eastAsia="zh-CN"/>
                </w:rPr>
                <w:delText xml:space="preserve"> the animals </w:delText>
              </w:r>
              <w:r w:rsidR="00AF2BFD" w:rsidDel="00AE5086">
                <w:rPr>
                  <w:rFonts w:ascii="Times New Roman" w:eastAsia="SimSun" w:hAnsi="Times New Roman" w:cs="Times New Roman"/>
                  <w:iCs/>
                  <w:color w:val="000000" w:themeColor="text1"/>
                  <w:sz w:val="24"/>
                  <w:szCs w:val="24"/>
                  <w:lang w:val="en-GB" w:eastAsia="zh-CN"/>
                </w:rPr>
                <w:delText>will be</w:delText>
              </w:r>
              <w:r w:rsidR="00563A1F" w:rsidRPr="00494716" w:rsidDel="00AE5086">
                <w:rPr>
                  <w:rFonts w:ascii="Times New Roman" w:eastAsia="SimSun" w:hAnsi="Times New Roman" w:cs="Times New Roman"/>
                  <w:iCs/>
                  <w:color w:val="000000" w:themeColor="text1"/>
                  <w:sz w:val="24"/>
                  <w:szCs w:val="24"/>
                  <w:lang w:val="en-GB" w:eastAsia="zh-CN"/>
                </w:rPr>
                <w:delText xml:space="preserve"> </w:delText>
              </w:r>
              <w:r w:rsidR="004247A7" w:rsidRPr="00494716" w:rsidDel="00AE5086">
                <w:rPr>
                  <w:rFonts w:ascii="Times New Roman" w:eastAsia="SimSun" w:hAnsi="Times New Roman" w:cs="Times New Roman"/>
                  <w:iCs/>
                  <w:color w:val="000000" w:themeColor="text1"/>
                  <w:sz w:val="24"/>
                  <w:szCs w:val="24"/>
                  <w:lang w:val="en-GB" w:eastAsia="zh-CN"/>
                </w:rPr>
                <w:delText>provided</w:delText>
              </w:r>
              <w:r w:rsidR="00563A1F" w:rsidRPr="00494716" w:rsidDel="00AE5086">
                <w:rPr>
                  <w:rFonts w:ascii="Times New Roman" w:eastAsia="SimSun" w:hAnsi="Times New Roman" w:cs="Times New Roman"/>
                  <w:iCs/>
                  <w:color w:val="000000" w:themeColor="text1"/>
                  <w:sz w:val="24"/>
                  <w:szCs w:val="24"/>
                  <w:lang w:val="en-GB" w:eastAsia="zh-CN"/>
                </w:rPr>
                <w:delText xml:space="preserve"> with their </w:delText>
              </w:r>
              <w:r w:rsidR="00563A1F" w:rsidRPr="00AF2BFD" w:rsidDel="00AE5086">
                <w:rPr>
                  <w:rFonts w:ascii="Times New Roman" w:eastAsia="SimSun" w:hAnsi="Times New Roman" w:cs="Times New Roman"/>
                  <w:iCs/>
                  <w:color w:val="000000" w:themeColor="text1"/>
                  <w:sz w:val="24"/>
                  <w:szCs w:val="24"/>
                  <w:highlight w:val="yellow"/>
                  <w:lang w:val="en-GB" w:eastAsia="zh-CN"/>
                </w:rPr>
                <w:delText>routine diets</w:delText>
              </w:r>
              <w:r w:rsidR="00AF2BFD" w:rsidRPr="00AF2BFD" w:rsidDel="00AE5086">
                <w:rPr>
                  <w:rFonts w:ascii="Times New Roman" w:eastAsia="SimSun" w:hAnsi="Times New Roman" w:cs="Times New Roman"/>
                  <w:iCs/>
                  <w:color w:val="000000" w:themeColor="text1"/>
                  <w:sz w:val="24"/>
                  <w:szCs w:val="24"/>
                  <w:highlight w:val="yellow"/>
                  <w:lang w:val="en-GB" w:eastAsia="zh-CN"/>
                </w:rPr>
                <w:delText xml:space="preserve"> at 1100</w:delText>
              </w:r>
              <w:r w:rsidR="00563A1F" w:rsidRPr="00AF2BFD" w:rsidDel="00AE5086">
                <w:rPr>
                  <w:rFonts w:ascii="Times New Roman" w:eastAsia="SimSun" w:hAnsi="Times New Roman" w:cs="Times New Roman"/>
                  <w:iCs/>
                  <w:color w:val="000000" w:themeColor="text1"/>
                  <w:sz w:val="24"/>
                  <w:szCs w:val="24"/>
                  <w:highlight w:val="yellow"/>
                  <w:lang w:val="en-GB" w:eastAsia="zh-CN"/>
                </w:rPr>
                <w:delText>.</w:delText>
              </w:r>
              <w:r w:rsidR="009451BE" w:rsidRPr="00494716" w:rsidDel="00AE5086">
                <w:rPr>
                  <w:rFonts w:ascii="Times New Roman" w:eastAsia="SimSun" w:hAnsi="Times New Roman" w:cs="Times New Roman"/>
                  <w:iCs/>
                  <w:color w:val="000000" w:themeColor="text1"/>
                  <w:sz w:val="24"/>
                  <w:szCs w:val="24"/>
                  <w:lang w:val="en-GB" w:eastAsia="zh-CN"/>
                </w:rPr>
                <w:delText xml:space="preserve"> </w:delText>
              </w:r>
              <w:r w:rsidR="009451BE" w:rsidRPr="00052F3D" w:rsidDel="00AE5086">
                <w:rPr>
                  <w:rFonts w:ascii="Times New Roman" w:eastAsia="SimSun" w:hAnsi="Times New Roman" w:cs="Times New Roman"/>
                  <w:iCs/>
                  <w:color w:val="000000" w:themeColor="text1"/>
                  <w:sz w:val="24"/>
                  <w:szCs w:val="24"/>
                  <w:lang w:val="en-GB" w:eastAsia="zh-CN"/>
                </w:rPr>
                <w:delText xml:space="preserve">For this study, a randomly selected individual will be observed for </w:delText>
              </w:r>
              <w:r w:rsidR="00AF2BFD" w:rsidDel="00AE5086">
                <w:rPr>
                  <w:rFonts w:ascii="Times New Roman" w:eastAsia="SimSun" w:hAnsi="Times New Roman" w:cs="Times New Roman"/>
                  <w:iCs/>
                  <w:color w:val="000000" w:themeColor="text1"/>
                  <w:sz w:val="24"/>
                  <w:szCs w:val="24"/>
                  <w:lang w:val="en-GB" w:eastAsia="zh-CN"/>
                </w:rPr>
                <w:delText>10</w:delText>
              </w:r>
              <w:r w:rsidR="005308AA" w:rsidDel="00AE5086">
                <w:rPr>
                  <w:rFonts w:ascii="Times New Roman" w:eastAsia="SimSun" w:hAnsi="Times New Roman" w:cs="Times New Roman"/>
                  <w:iCs/>
                  <w:color w:val="000000" w:themeColor="text1"/>
                  <w:sz w:val="24"/>
                  <w:szCs w:val="24"/>
                  <w:lang w:val="en-GB" w:eastAsia="zh-CN"/>
                </w:rPr>
                <w:delText xml:space="preserve"> </w:delText>
              </w:r>
              <w:r w:rsidR="009451BE" w:rsidRPr="00052F3D" w:rsidDel="00AE5086">
                <w:rPr>
                  <w:rFonts w:ascii="Times New Roman" w:eastAsia="SimSun" w:hAnsi="Times New Roman" w:cs="Times New Roman"/>
                  <w:iCs/>
                  <w:color w:val="000000" w:themeColor="text1"/>
                  <w:sz w:val="24"/>
                  <w:szCs w:val="24"/>
                  <w:lang w:val="en-GB" w:eastAsia="zh-CN"/>
                </w:rPr>
                <w:delText xml:space="preserve">min through </w:delText>
              </w:r>
              <w:r w:rsidR="005308AA" w:rsidDel="00AE5086">
                <w:rPr>
                  <w:rFonts w:ascii="Times New Roman" w:eastAsia="SimSun" w:hAnsi="Times New Roman" w:cs="Times New Roman"/>
                  <w:iCs/>
                  <w:color w:val="000000" w:themeColor="text1"/>
                  <w:sz w:val="24"/>
                  <w:szCs w:val="24"/>
                  <w:lang w:val="en-GB" w:eastAsia="zh-CN"/>
                </w:rPr>
                <w:delText xml:space="preserve">continuous </w:delText>
              </w:r>
              <w:r w:rsidR="009451BE" w:rsidRPr="00052F3D" w:rsidDel="00AE5086">
                <w:rPr>
                  <w:rFonts w:ascii="Times New Roman" w:eastAsia="SimSun" w:hAnsi="Times New Roman" w:cs="Times New Roman"/>
                  <w:iCs/>
                  <w:color w:val="000000" w:themeColor="text1"/>
                  <w:sz w:val="24"/>
                  <w:szCs w:val="24"/>
                  <w:lang w:val="en-GB" w:eastAsia="zh-CN"/>
                </w:rPr>
                <w:delText>sampling</w:delText>
              </w:r>
              <w:r w:rsidR="00AF2BFD" w:rsidDel="00AE5086">
                <w:rPr>
                  <w:rFonts w:ascii="Times New Roman" w:eastAsia="SimSun" w:hAnsi="Times New Roman" w:cs="Times New Roman"/>
                  <w:iCs/>
                  <w:color w:val="000000" w:themeColor="text1"/>
                  <w:sz w:val="24"/>
                  <w:szCs w:val="24"/>
                  <w:lang w:val="en-GB" w:eastAsia="zh-CN"/>
                </w:rPr>
                <w:delText xml:space="preserve"> every hour</w:delText>
              </w:r>
              <w:r w:rsidR="005308AA" w:rsidDel="00AE5086">
                <w:rPr>
                  <w:rFonts w:ascii="Times New Roman" w:eastAsia="SimSun" w:hAnsi="Times New Roman" w:cs="Times New Roman"/>
                  <w:iCs/>
                  <w:color w:val="000000" w:themeColor="text1"/>
                  <w:sz w:val="24"/>
                  <w:szCs w:val="24"/>
                  <w:lang w:val="en-GB" w:eastAsia="zh-CN"/>
                </w:rPr>
                <w:delText>.</w:delText>
              </w:r>
              <w:r w:rsidR="009451BE" w:rsidRPr="00052F3D" w:rsidDel="00AE5086">
                <w:rPr>
                  <w:rFonts w:ascii="Times New Roman" w:eastAsia="SimSun" w:hAnsi="Times New Roman" w:cs="Times New Roman"/>
                  <w:iCs/>
                  <w:color w:val="000000" w:themeColor="text1"/>
                  <w:sz w:val="24"/>
                  <w:szCs w:val="24"/>
                  <w:lang w:val="en-GB" w:eastAsia="zh-CN"/>
                </w:rPr>
                <w:delText xml:space="preserve"> </w:delText>
              </w:r>
            </w:del>
            <w:del w:id="170" w:author="Dajun Wang" w:date="2022-06-10T14:25:00Z">
              <w:r w:rsidR="004E0439" w:rsidRPr="00494716" w:rsidDel="00C64D46">
                <w:rPr>
                  <w:rFonts w:ascii="Times New Roman" w:eastAsia="SimSun" w:hAnsi="Times New Roman" w:cs="Times New Roman"/>
                  <w:iCs/>
                  <w:color w:val="000000" w:themeColor="text1"/>
                  <w:sz w:val="24"/>
                  <w:szCs w:val="24"/>
                  <w:lang w:val="en-GB" w:eastAsia="zh-CN"/>
                </w:rPr>
                <w:delText>Specifically, the observer will be</w:delText>
              </w:r>
              <w:r w:rsidR="000A6C84" w:rsidRPr="00494716" w:rsidDel="00C64D46">
                <w:rPr>
                  <w:rFonts w:ascii="Times New Roman" w:eastAsia="SimSun" w:hAnsi="Times New Roman" w:cs="Times New Roman"/>
                  <w:iCs/>
                  <w:color w:val="000000" w:themeColor="text1"/>
                  <w:sz w:val="24"/>
                  <w:szCs w:val="24"/>
                  <w:lang w:val="en-GB" w:eastAsia="zh-CN"/>
                </w:rPr>
                <w:delText xml:space="preserve"> collecting information on </w:delText>
              </w:r>
              <w:r w:rsidR="00AF2BFD" w:rsidDel="00C64D46">
                <w:rPr>
                  <w:rFonts w:ascii="Times New Roman" w:eastAsia="SimSun" w:hAnsi="Times New Roman" w:cs="Times New Roman"/>
                  <w:iCs/>
                  <w:color w:val="000000" w:themeColor="text1"/>
                  <w:sz w:val="24"/>
                  <w:szCs w:val="24"/>
                  <w:lang w:val="en-GB" w:eastAsia="zh-CN"/>
                </w:rPr>
                <w:delText>the animal’s behaviour using the ethogram (Table 4) from 0900h after the browse has been placed into the exhibit.</w:delText>
              </w:r>
              <w:r w:rsidR="000A6C84" w:rsidRPr="00494716" w:rsidDel="00C64D46">
                <w:rPr>
                  <w:rFonts w:ascii="Times New Roman" w:eastAsia="SimSun" w:hAnsi="Times New Roman" w:cs="Times New Roman"/>
                  <w:iCs/>
                  <w:color w:val="000000" w:themeColor="text1"/>
                  <w:sz w:val="24"/>
                  <w:szCs w:val="24"/>
                  <w:lang w:val="en-GB" w:eastAsia="zh-CN"/>
                </w:rPr>
                <w:delText xml:space="preserve"> </w:delText>
              </w:r>
              <w:r w:rsidR="00A14CF9" w:rsidDel="00C64D46">
                <w:rPr>
                  <w:rFonts w:ascii="Times New Roman" w:eastAsia="SimSun" w:hAnsi="Times New Roman" w:cs="Times New Roman"/>
                  <w:iCs/>
                  <w:color w:val="000000" w:themeColor="text1"/>
                  <w:sz w:val="24"/>
                  <w:szCs w:val="24"/>
                  <w:lang w:val="en-GB" w:eastAsia="zh-CN"/>
                </w:rPr>
                <w:delText xml:space="preserve">For this component, approximately </w:delText>
              </w:r>
              <w:r w:rsidR="00AF2BFD" w:rsidDel="00C64D46">
                <w:rPr>
                  <w:rFonts w:ascii="Times New Roman" w:eastAsia="SimSun" w:hAnsi="Times New Roman" w:cs="Times New Roman"/>
                  <w:iCs/>
                  <w:color w:val="000000" w:themeColor="text1"/>
                  <w:sz w:val="24"/>
                  <w:szCs w:val="24"/>
                  <w:lang w:val="en-GB" w:eastAsia="zh-CN"/>
                </w:rPr>
                <w:delText>4</w:delText>
              </w:r>
              <w:r w:rsidR="00A14CF9" w:rsidDel="00C64D46">
                <w:rPr>
                  <w:rFonts w:ascii="Times New Roman" w:eastAsia="SimSun" w:hAnsi="Times New Roman" w:cs="Times New Roman"/>
                  <w:iCs/>
                  <w:color w:val="000000" w:themeColor="text1"/>
                  <w:sz w:val="24"/>
                  <w:szCs w:val="24"/>
                  <w:lang w:val="en-GB" w:eastAsia="zh-CN"/>
                </w:rPr>
                <w:delText xml:space="preserve"> kg of </w:delText>
              </w:r>
              <w:r w:rsidR="009B5048" w:rsidDel="00C64D46">
                <w:rPr>
                  <w:rFonts w:ascii="Times New Roman" w:eastAsia="SimSun" w:hAnsi="Times New Roman" w:cs="Times New Roman"/>
                  <w:iCs/>
                  <w:color w:val="000000" w:themeColor="text1"/>
                  <w:sz w:val="24"/>
                  <w:szCs w:val="24"/>
                  <w:lang w:val="en-GB" w:eastAsia="zh-CN"/>
                </w:rPr>
                <w:delText xml:space="preserve">the studied </w:delText>
              </w:r>
              <w:r w:rsidR="00A14CF9" w:rsidDel="00C64D46">
                <w:rPr>
                  <w:rFonts w:ascii="Times New Roman" w:eastAsia="SimSun" w:hAnsi="Times New Roman" w:cs="Times New Roman"/>
                  <w:iCs/>
                  <w:color w:val="000000" w:themeColor="text1"/>
                  <w:sz w:val="24"/>
                  <w:szCs w:val="24"/>
                  <w:lang w:val="en-GB" w:eastAsia="zh-CN"/>
                </w:rPr>
                <w:delText>browse</w:delText>
              </w:r>
              <w:r w:rsidR="009B5048" w:rsidDel="00C64D46">
                <w:rPr>
                  <w:rFonts w:ascii="Times New Roman" w:eastAsia="SimSun" w:hAnsi="Times New Roman" w:cs="Times New Roman"/>
                  <w:iCs/>
                  <w:color w:val="000000" w:themeColor="text1"/>
                  <w:sz w:val="24"/>
                  <w:szCs w:val="24"/>
                  <w:lang w:val="en-GB" w:eastAsia="zh-CN"/>
                </w:rPr>
                <w:delText xml:space="preserve"> (Table 2)</w:delText>
              </w:r>
              <w:r w:rsidR="00A14CF9" w:rsidDel="00C64D46">
                <w:rPr>
                  <w:rFonts w:ascii="Times New Roman" w:eastAsia="SimSun" w:hAnsi="Times New Roman" w:cs="Times New Roman"/>
                  <w:iCs/>
                  <w:color w:val="000000" w:themeColor="text1"/>
                  <w:sz w:val="24"/>
                  <w:szCs w:val="24"/>
                  <w:lang w:val="en-GB" w:eastAsia="zh-CN"/>
                </w:rPr>
                <w:delText xml:space="preserve">, as arranged with the Nutrition team, will be provided per </w:delText>
              </w:r>
              <w:r w:rsidR="00AF2BFD" w:rsidDel="00C64D46">
                <w:rPr>
                  <w:rFonts w:ascii="Times New Roman" w:eastAsia="SimSun" w:hAnsi="Times New Roman" w:cs="Times New Roman"/>
                  <w:iCs/>
                  <w:color w:val="000000" w:themeColor="text1"/>
                  <w:sz w:val="24"/>
                  <w:szCs w:val="24"/>
                  <w:lang w:val="en-GB" w:eastAsia="zh-CN"/>
                </w:rPr>
                <w:delText>exhibit</w:delText>
              </w:r>
              <w:r w:rsidR="00A14CF9" w:rsidDel="00C64D46">
                <w:rPr>
                  <w:rFonts w:ascii="Times New Roman" w:eastAsia="SimSun" w:hAnsi="Times New Roman" w:cs="Times New Roman"/>
                  <w:iCs/>
                  <w:color w:val="000000" w:themeColor="text1"/>
                  <w:sz w:val="24"/>
                  <w:szCs w:val="24"/>
                  <w:lang w:val="en-GB" w:eastAsia="zh-CN"/>
                </w:rPr>
                <w:delText xml:space="preserve"> </w:delText>
              </w:r>
              <w:r w:rsidR="00AF2BFD" w:rsidDel="00C64D46">
                <w:rPr>
                  <w:rFonts w:ascii="Times New Roman" w:eastAsia="SimSun" w:hAnsi="Times New Roman" w:cs="Times New Roman"/>
                  <w:iCs/>
                  <w:color w:val="000000" w:themeColor="text1"/>
                  <w:sz w:val="24"/>
                  <w:szCs w:val="24"/>
                  <w:lang w:val="en-GB" w:eastAsia="zh-CN"/>
                </w:rPr>
                <w:delText xml:space="preserve">(1kg per exhibit) </w:delText>
              </w:r>
              <w:r w:rsidR="00A14CF9" w:rsidDel="00C64D46">
                <w:rPr>
                  <w:rFonts w:ascii="Times New Roman" w:eastAsia="SimSun" w:hAnsi="Times New Roman" w:cs="Times New Roman"/>
                  <w:iCs/>
                  <w:color w:val="000000" w:themeColor="text1"/>
                  <w:sz w:val="24"/>
                  <w:szCs w:val="24"/>
                  <w:lang w:val="en-GB" w:eastAsia="zh-CN"/>
                </w:rPr>
                <w:delText xml:space="preserve">per studied </w:delText>
              </w:r>
              <w:r w:rsidR="009B5048" w:rsidDel="00C64D46">
                <w:rPr>
                  <w:rFonts w:ascii="Times New Roman" w:eastAsia="SimSun" w:hAnsi="Times New Roman" w:cs="Times New Roman"/>
                  <w:iCs/>
                  <w:color w:val="000000" w:themeColor="text1"/>
                  <w:sz w:val="24"/>
                  <w:szCs w:val="24"/>
                  <w:lang w:val="en-GB" w:eastAsia="zh-CN"/>
                </w:rPr>
                <w:delText>tortoise species (Table 1)</w:delText>
              </w:r>
              <w:r w:rsidR="00A14CF9" w:rsidDel="00C64D46">
                <w:rPr>
                  <w:rFonts w:ascii="Times New Roman" w:eastAsia="SimSun" w:hAnsi="Times New Roman" w:cs="Times New Roman"/>
                  <w:iCs/>
                  <w:color w:val="000000" w:themeColor="text1"/>
                  <w:sz w:val="24"/>
                  <w:szCs w:val="24"/>
                  <w:lang w:val="en-GB" w:eastAsia="zh-CN"/>
                </w:rPr>
                <w:delText>.</w:delText>
              </w:r>
              <w:r w:rsidR="00891A8F" w:rsidDel="00C64D46">
                <w:rPr>
                  <w:rFonts w:ascii="Times New Roman" w:eastAsia="SimSun" w:hAnsi="Times New Roman" w:cs="Times New Roman"/>
                  <w:iCs/>
                  <w:color w:val="000000" w:themeColor="text1"/>
                  <w:sz w:val="24"/>
                  <w:szCs w:val="24"/>
                  <w:lang w:val="en-GB" w:eastAsia="zh-CN"/>
                </w:rPr>
                <w:delText xml:space="preserve"> All </w:delText>
              </w:r>
              <w:r w:rsidR="00FC44D9" w:rsidDel="00C64D46">
                <w:rPr>
                  <w:rFonts w:ascii="Times New Roman" w:eastAsia="SimSun" w:hAnsi="Times New Roman" w:cs="Times New Roman"/>
                  <w:iCs/>
                  <w:color w:val="000000" w:themeColor="text1"/>
                  <w:sz w:val="24"/>
                  <w:szCs w:val="24"/>
                  <w:lang w:val="en-GB" w:eastAsia="zh-CN"/>
                </w:rPr>
                <w:delText>browse</w:delText>
              </w:r>
              <w:r w:rsidR="00891A8F" w:rsidDel="00C64D46">
                <w:rPr>
                  <w:rFonts w:ascii="Times New Roman" w:eastAsia="SimSun" w:hAnsi="Times New Roman" w:cs="Times New Roman"/>
                  <w:iCs/>
                  <w:color w:val="000000" w:themeColor="text1"/>
                  <w:sz w:val="24"/>
                  <w:szCs w:val="24"/>
                  <w:lang w:val="en-GB" w:eastAsia="zh-CN"/>
                </w:rPr>
                <w:delText xml:space="preserve"> will be presented to the animals whole and without human manipulation (i.e. natural, uncut)</w:delText>
              </w:r>
              <w:r w:rsidR="00D81CA9" w:rsidDel="00C64D46">
                <w:rPr>
                  <w:rFonts w:ascii="Times New Roman" w:eastAsia="SimSun" w:hAnsi="Times New Roman" w:cs="Times New Roman"/>
                  <w:iCs/>
                  <w:color w:val="000000" w:themeColor="text1"/>
                  <w:sz w:val="24"/>
                  <w:szCs w:val="24"/>
                  <w:lang w:val="en-GB" w:eastAsia="zh-CN"/>
                </w:rPr>
                <w:delText xml:space="preserve">. As much as possible, the </w:delText>
              </w:r>
              <w:r w:rsidR="00FC44D9" w:rsidDel="00C64D46">
                <w:rPr>
                  <w:rFonts w:ascii="Times New Roman" w:eastAsia="SimSun" w:hAnsi="Times New Roman" w:cs="Times New Roman"/>
                  <w:iCs/>
                  <w:color w:val="000000" w:themeColor="text1"/>
                  <w:sz w:val="24"/>
                  <w:szCs w:val="24"/>
                  <w:lang w:val="en-GB" w:eastAsia="zh-CN"/>
                </w:rPr>
                <w:delText>browse</w:delText>
              </w:r>
              <w:r w:rsidR="00D81CA9" w:rsidDel="00C64D46">
                <w:rPr>
                  <w:rFonts w:ascii="Times New Roman" w:eastAsia="SimSun" w:hAnsi="Times New Roman" w:cs="Times New Roman"/>
                  <w:iCs/>
                  <w:color w:val="000000" w:themeColor="text1"/>
                  <w:sz w:val="24"/>
                  <w:szCs w:val="24"/>
                  <w:lang w:val="en-GB" w:eastAsia="zh-CN"/>
                </w:rPr>
                <w:delText xml:space="preserve"> will be</w:delText>
              </w:r>
              <w:r w:rsidR="002607C5" w:rsidDel="00C64D46">
                <w:rPr>
                  <w:rFonts w:ascii="Times New Roman" w:eastAsia="SimSun" w:hAnsi="Times New Roman" w:cs="Times New Roman"/>
                  <w:iCs/>
                  <w:color w:val="000000" w:themeColor="text1"/>
                  <w:sz w:val="24"/>
                  <w:szCs w:val="24"/>
                  <w:lang w:val="en-GB" w:eastAsia="zh-CN"/>
                </w:rPr>
                <w:delText xml:space="preserve"> equidistantly</w:delText>
              </w:r>
              <w:r w:rsidR="00D81CA9" w:rsidDel="00C64D46">
                <w:rPr>
                  <w:rFonts w:ascii="Times New Roman" w:eastAsia="SimSun" w:hAnsi="Times New Roman" w:cs="Times New Roman"/>
                  <w:iCs/>
                  <w:color w:val="000000" w:themeColor="text1"/>
                  <w:sz w:val="24"/>
                  <w:szCs w:val="24"/>
                  <w:lang w:val="en-GB" w:eastAsia="zh-CN"/>
                </w:rPr>
                <w:delText xml:space="preserve"> presented </w:delText>
              </w:r>
              <w:r w:rsidR="002607C5" w:rsidDel="00C64D46">
                <w:rPr>
                  <w:rFonts w:ascii="Times New Roman" w:eastAsia="SimSun" w:hAnsi="Times New Roman" w:cs="Times New Roman"/>
                  <w:iCs/>
                  <w:color w:val="000000" w:themeColor="text1"/>
                  <w:sz w:val="24"/>
                  <w:szCs w:val="24"/>
                  <w:lang w:val="en-GB" w:eastAsia="zh-CN"/>
                </w:rPr>
                <w:delText>to</w:delText>
              </w:r>
              <w:r w:rsidR="00D81CA9" w:rsidDel="00C64D46">
                <w:rPr>
                  <w:rFonts w:ascii="Times New Roman" w:eastAsia="SimSun" w:hAnsi="Times New Roman" w:cs="Times New Roman"/>
                  <w:iCs/>
                  <w:color w:val="000000" w:themeColor="text1"/>
                  <w:sz w:val="24"/>
                  <w:szCs w:val="24"/>
                  <w:lang w:val="en-GB" w:eastAsia="zh-CN"/>
                </w:rPr>
                <w:delText xml:space="preserve"> the studied animal.</w:delText>
              </w:r>
            </w:del>
          </w:p>
          <w:p w14:paraId="54894384" w14:textId="1140B36F" w:rsidR="00E63077" w:rsidRPr="00494716" w:rsidDel="00AE5086" w:rsidRDefault="00E63077" w:rsidP="009451BE">
            <w:pPr>
              <w:autoSpaceDE w:val="0"/>
              <w:autoSpaceDN w:val="0"/>
              <w:adjustRightInd w:val="0"/>
              <w:spacing w:after="0" w:line="240" w:lineRule="auto"/>
              <w:jc w:val="both"/>
              <w:rPr>
                <w:del w:id="171" w:author="Dajun Wang" w:date="2022-06-10T14:35:00Z"/>
                <w:rFonts w:ascii="Times New Roman" w:eastAsia="SimSun" w:hAnsi="Times New Roman" w:cs="Times New Roman"/>
                <w:iCs/>
                <w:color w:val="000000" w:themeColor="text1"/>
                <w:sz w:val="24"/>
                <w:szCs w:val="24"/>
                <w:lang w:val="en-GB" w:eastAsia="zh-CN"/>
              </w:rPr>
            </w:pPr>
          </w:p>
          <w:p w14:paraId="31112D75" w14:textId="3E334735" w:rsidR="009451BE" w:rsidRPr="00494716" w:rsidDel="006A24B6" w:rsidRDefault="00AF2BFD" w:rsidP="009451BE">
            <w:pPr>
              <w:autoSpaceDE w:val="0"/>
              <w:autoSpaceDN w:val="0"/>
              <w:adjustRightInd w:val="0"/>
              <w:spacing w:after="0" w:line="240" w:lineRule="auto"/>
              <w:jc w:val="both"/>
              <w:rPr>
                <w:del w:id="172" w:author="Dajun Wang" w:date="2022-06-10T14:24:00Z"/>
                <w:rFonts w:ascii="Times New Roman" w:eastAsia="SimSun" w:hAnsi="Times New Roman" w:cs="Times New Roman"/>
                <w:iCs/>
                <w:color w:val="000000" w:themeColor="text1"/>
                <w:sz w:val="24"/>
                <w:szCs w:val="24"/>
                <w:lang w:val="en-GB" w:eastAsia="zh-CN"/>
              </w:rPr>
            </w:pPr>
            <w:del w:id="173" w:author="Dajun Wang" w:date="2022-06-10T14:24:00Z">
              <w:r w:rsidDel="006A24B6">
                <w:rPr>
                  <w:rFonts w:ascii="Times New Roman" w:eastAsia="SimSun" w:hAnsi="Times New Roman" w:cs="Times New Roman"/>
                  <w:iCs/>
                  <w:color w:val="000000" w:themeColor="text1"/>
                  <w:sz w:val="24"/>
                  <w:szCs w:val="24"/>
                  <w:lang w:val="en-GB" w:eastAsia="zh-CN"/>
                </w:rPr>
                <w:delText>Ranked preferences (if present)</w:delText>
              </w:r>
              <w:r w:rsidR="000A6C84" w:rsidRPr="00494716" w:rsidDel="006A24B6">
                <w:rPr>
                  <w:rFonts w:ascii="Times New Roman" w:eastAsia="SimSun" w:hAnsi="Times New Roman" w:cs="Times New Roman"/>
                  <w:iCs/>
                  <w:color w:val="000000" w:themeColor="text1"/>
                  <w:sz w:val="24"/>
                  <w:szCs w:val="24"/>
                  <w:lang w:val="en-GB" w:eastAsia="zh-CN"/>
                </w:rPr>
                <w:delText xml:space="preserve"> </w:delText>
              </w:r>
              <w:r w:rsidDel="006A24B6">
                <w:rPr>
                  <w:rFonts w:ascii="Times New Roman" w:eastAsia="SimSun" w:hAnsi="Times New Roman" w:cs="Times New Roman"/>
                  <w:iCs/>
                  <w:color w:val="000000" w:themeColor="text1"/>
                  <w:sz w:val="24"/>
                  <w:szCs w:val="24"/>
                  <w:lang w:val="en-GB" w:eastAsia="zh-CN"/>
                </w:rPr>
                <w:delText>can</w:delText>
              </w:r>
              <w:r w:rsidR="000A6C84" w:rsidRPr="00494716" w:rsidDel="006A24B6">
                <w:rPr>
                  <w:rFonts w:ascii="Times New Roman" w:eastAsia="SimSun" w:hAnsi="Times New Roman" w:cs="Times New Roman"/>
                  <w:iCs/>
                  <w:color w:val="000000" w:themeColor="text1"/>
                  <w:sz w:val="24"/>
                  <w:szCs w:val="24"/>
                  <w:lang w:val="en-GB" w:eastAsia="zh-CN"/>
                </w:rPr>
                <w:delText xml:space="preserve"> then </w:delText>
              </w:r>
              <w:r w:rsidDel="006A24B6">
                <w:rPr>
                  <w:rFonts w:ascii="Times New Roman" w:eastAsia="SimSun" w:hAnsi="Times New Roman" w:cs="Times New Roman"/>
                  <w:iCs/>
                  <w:color w:val="000000" w:themeColor="text1"/>
                  <w:sz w:val="24"/>
                  <w:szCs w:val="24"/>
                  <w:lang w:val="en-GB" w:eastAsia="zh-CN"/>
                </w:rPr>
                <w:delText xml:space="preserve">be </w:delText>
              </w:r>
              <w:r w:rsidR="000A6C84" w:rsidRPr="00494716" w:rsidDel="006A24B6">
                <w:rPr>
                  <w:rFonts w:ascii="Times New Roman" w:eastAsia="SimSun" w:hAnsi="Times New Roman" w:cs="Times New Roman"/>
                  <w:iCs/>
                  <w:color w:val="000000" w:themeColor="text1"/>
                  <w:sz w:val="24"/>
                  <w:szCs w:val="24"/>
                  <w:lang w:val="en-GB" w:eastAsia="zh-CN"/>
                </w:rPr>
                <w:delText>calculated between all browse species</w:delText>
              </w:r>
              <w:r w:rsidR="00251FC7" w:rsidRPr="00494716" w:rsidDel="006A24B6">
                <w:rPr>
                  <w:rFonts w:ascii="Times New Roman" w:eastAsia="SimSun" w:hAnsi="Times New Roman" w:cs="Times New Roman"/>
                  <w:iCs/>
                  <w:color w:val="000000" w:themeColor="text1"/>
                  <w:sz w:val="24"/>
                  <w:szCs w:val="24"/>
                  <w:lang w:val="en-GB" w:eastAsia="zh-CN"/>
                </w:rPr>
                <w:delText xml:space="preserve"> </w:delText>
              </w:r>
              <w:r w:rsidR="009B5048" w:rsidDel="006A24B6">
                <w:rPr>
                  <w:rFonts w:ascii="Times New Roman" w:eastAsia="SimSun" w:hAnsi="Times New Roman" w:cs="Times New Roman"/>
                  <w:iCs/>
                  <w:color w:val="000000" w:themeColor="text1"/>
                  <w:sz w:val="24"/>
                  <w:szCs w:val="24"/>
                  <w:lang w:val="en-GB" w:eastAsia="zh-CN"/>
                </w:rPr>
                <w:delText>through</w:delText>
              </w:r>
              <w:r w:rsidR="00251FC7" w:rsidRPr="00494716" w:rsidDel="006A24B6">
                <w:rPr>
                  <w:rFonts w:ascii="Times New Roman" w:eastAsia="SimSun" w:hAnsi="Times New Roman" w:cs="Times New Roman"/>
                  <w:iCs/>
                  <w:color w:val="000000" w:themeColor="text1"/>
                  <w:sz w:val="24"/>
                  <w:szCs w:val="24"/>
                  <w:lang w:val="en-GB" w:eastAsia="zh-CN"/>
                </w:rPr>
                <w:delText xml:space="preserve"> </w:delText>
              </w:r>
              <w:r w:rsidDel="006A24B6">
                <w:rPr>
                  <w:rFonts w:ascii="Times New Roman" w:eastAsia="SimSun" w:hAnsi="Times New Roman" w:cs="Times New Roman"/>
                  <w:iCs/>
                  <w:color w:val="000000" w:themeColor="text1"/>
                  <w:sz w:val="24"/>
                  <w:szCs w:val="24"/>
                  <w:lang w:val="en-GB" w:eastAsia="zh-CN"/>
                </w:rPr>
                <w:delText>consumption percentage across all species of browse.</w:delText>
              </w:r>
              <w:r w:rsidR="009B5048" w:rsidDel="006A24B6">
                <w:rPr>
                  <w:rFonts w:ascii="Times New Roman" w:eastAsia="SimSun" w:hAnsi="Times New Roman" w:cs="Times New Roman"/>
                  <w:iCs/>
                  <w:color w:val="000000" w:themeColor="text1"/>
                  <w:sz w:val="24"/>
                  <w:szCs w:val="24"/>
                  <w:lang w:val="en-GB" w:eastAsia="zh-CN"/>
                </w:rPr>
                <w:delText xml:space="preserve"> Subsequently, </w:delText>
              </w:r>
              <w:r w:rsidR="008D041A" w:rsidRPr="00494716" w:rsidDel="006A24B6">
                <w:rPr>
                  <w:rFonts w:ascii="Times New Roman" w:eastAsia="SimSun" w:hAnsi="Times New Roman" w:cs="Times New Roman"/>
                  <w:iCs/>
                  <w:color w:val="000000" w:themeColor="text1"/>
                  <w:sz w:val="24"/>
                  <w:szCs w:val="24"/>
                  <w:lang w:val="en-GB" w:eastAsia="zh-CN"/>
                </w:rPr>
                <w:delText xml:space="preserve">Principal </w:delText>
              </w:r>
              <w:r w:rsidR="00CB2361" w:rsidRPr="00494716" w:rsidDel="006A24B6">
                <w:rPr>
                  <w:rFonts w:ascii="Times New Roman" w:eastAsia="SimSun" w:hAnsi="Times New Roman" w:cs="Times New Roman"/>
                  <w:iCs/>
                  <w:color w:val="000000" w:themeColor="text1"/>
                  <w:sz w:val="24"/>
                  <w:szCs w:val="24"/>
                  <w:lang w:val="en-GB" w:eastAsia="zh-CN"/>
                </w:rPr>
                <w:delText>Component</w:delText>
              </w:r>
              <w:r w:rsidR="009B5048" w:rsidDel="006A24B6">
                <w:rPr>
                  <w:rFonts w:ascii="Times New Roman" w:eastAsia="SimSun" w:hAnsi="Times New Roman" w:cs="Times New Roman"/>
                  <w:iCs/>
                  <w:color w:val="000000" w:themeColor="text1"/>
                  <w:sz w:val="24"/>
                  <w:szCs w:val="24"/>
                  <w:lang w:val="en-GB" w:eastAsia="zh-CN"/>
                </w:rPr>
                <w:delText>s</w:delText>
              </w:r>
              <w:r w:rsidR="008D041A" w:rsidRPr="00494716" w:rsidDel="006A24B6">
                <w:rPr>
                  <w:rFonts w:ascii="Times New Roman" w:eastAsia="SimSun" w:hAnsi="Times New Roman" w:cs="Times New Roman"/>
                  <w:iCs/>
                  <w:color w:val="000000" w:themeColor="text1"/>
                  <w:sz w:val="24"/>
                  <w:szCs w:val="24"/>
                  <w:lang w:val="en-GB" w:eastAsia="zh-CN"/>
                </w:rPr>
                <w:delText xml:space="preserve"> Analysis </w:delText>
              </w:r>
              <w:r w:rsidR="00716253" w:rsidDel="006A24B6">
                <w:rPr>
                  <w:rFonts w:ascii="Times New Roman" w:eastAsia="SimSun" w:hAnsi="Times New Roman" w:cs="Times New Roman"/>
                  <w:iCs/>
                  <w:color w:val="000000" w:themeColor="text1"/>
                  <w:sz w:val="24"/>
                  <w:szCs w:val="24"/>
                  <w:lang w:val="en-GB" w:eastAsia="zh-CN"/>
                </w:rPr>
                <w:delText xml:space="preserve">will be </w:delText>
              </w:r>
              <w:r w:rsidR="009B5048" w:rsidDel="006A24B6">
                <w:rPr>
                  <w:rFonts w:ascii="Times New Roman" w:eastAsia="SimSun" w:hAnsi="Times New Roman" w:cs="Times New Roman"/>
                  <w:iCs/>
                  <w:color w:val="000000" w:themeColor="text1"/>
                  <w:sz w:val="24"/>
                  <w:szCs w:val="24"/>
                  <w:lang w:val="en-GB" w:eastAsia="zh-CN"/>
                </w:rPr>
                <w:delText>conducted</w:delText>
              </w:r>
              <w:r w:rsidR="008D041A" w:rsidRPr="00494716" w:rsidDel="006A24B6">
                <w:rPr>
                  <w:rFonts w:ascii="Times New Roman" w:eastAsia="SimSun" w:hAnsi="Times New Roman" w:cs="Times New Roman"/>
                  <w:iCs/>
                  <w:color w:val="000000" w:themeColor="text1"/>
                  <w:sz w:val="24"/>
                  <w:szCs w:val="24"/>
                  <w:lang w:val="en-GB" w:eastAsia="zh-CN"/>
                </w:rPr>
                <w:delText xml:space="preserve"> to examine the </w:delText>
              </w:r>
              <w:r w:rsidR="00741F16" w:rsidRPr="00494716" w:rsidDel="006A24B6">
                <w:rPr>
                  <w:rFonts w:ascii="Times New Roman" w:eastAsia="SimSun" w:hAnsi="Times New Roman" w:cs="Times New Roman"/>
                  <w:iCs/>
                  <w:color w:val="000000" w:themeColor="text1"/>
                  <w:sz w:val="24"/>
                  <w:szCs w:val="24"/>
                  <w:lang w:val="en-GB" w:eastAsia="zh-CN"/>
                </w:rPr>
                <w:delText>main</w:delText>
              </w:r>
              <w:r w:rsidR="008D041A" w:rsidRPr="00494716" w:rsidDel="006A24B6">
                <w:rPr>
                  <w:rFonts w:ascii="Times New Roman" w:eastAsia="SimSun" w:hAnsi="Times New Roman" w:cs="Times New Roman"/>
                  <w:iCs/>
                  <w:color w:val="000000" w:themeColor="text1"/>
                  <w:sz w:val="24"/>
                  <w:szCs w:val="24"/>
                  <w:lang w:val="en-GB" w:eastAsia="zh-CN"/>
                </w:rPr>
                <w:delText xml:space="preserve"> nutrition / chemical factor</w:delText>
              </w:r>
              <w:r w:rsidR="00741F16" w:rsidRPr="00494716" w:rsidDel="006A24B6">
                <w:rPr>
                  <w:rFonts w:ascii="Times New Roman" w:eastAsia="SimSun" w:hAnsi="Times New Roman" w:cs="Times New Roman"/>
                  <w:iCs/>
                  <w:color w:val="000000" w:themeColor="text1"/>
                  <w:sz w:val="24"/>
                  <w:szCs w:val="24"/>
                  <w:lang w:val="en-GB" w:eastAsia="zh-CN"/>
                </w:rPr>
                <w:delText>(s)</w:delText>
              </w:r>
              <w:r w:rsidR="00E63077" w:rsidRPr="00494716" w:rsidDel="006A24B6">
                <w:rPr>
                  <w:rFonts w:ascii="Times New Roman" w:eastAsia="SimSun" w:hAnsi="Times New Roman" w:cs="Times New Roman"/>
                  <w:iCs/>
                  <w:color w:val="000000" w:themeColor="text1"/>
                  <w:sz w:val="24"/>
                  <w:szCs w:val="24"/>
                  <w:lang w:val="en-GB" w:eastAsia="zh-CN"/>
                </w:rPr>
                <w:delText xml:space="preserve"> </w:delText>
              </w:r>
              <w:r w:rsidR="008D041A" w:rsidRPr="00494716" w:rsidDel="006A24B6">
                <w:rPr>
                  <w:rFonts w:ascii="Times New Roman" w:eastAsia="SimSun" w:hAnsi="Times New Roman" w:cs="Times New Roman"/>
                  <w:iCs/>
                  <w:color w:val="000000" w:themeColor="text1"/>
                  <w:sz w:val="24"/>
                  <w:szCs w:val="24"/>
                  <w:lang w:val="en-GB" w:eastAsia="zh-CN"/>
                </w:rPr>
                <w:delText>that best</w:delText>
              </w:r>
              <w:r w:rsidR="00716253" w:rsidDel="006A24B6">
                <w:rPr>
                  <w:rFonts w:ascii="Times New Roman" w:eastAsia="SimSun" w:hAnsi="Times New Roman" w:cs="Times New Roman"/>
                  <w:iCs/>
                  <w:color w:val="000000" w:themeColor="text1"/>
                  <w:sz w:val="24"/>
                  <w:szCs w:val="24"/>
                  <w:lang w:val="en-GB" w:eastAsia="zh-CN"/>
                </w:rPr>
                <w:delText xml:space="preserve"> </w:delText>
              </w:r>
              <w:r w:rsidR="008D041A" w:rsidRPr="00494716" w:rsidDel="006A24B6">
                <w:rPr>
                  <w:rFonts w:ascii="Times New Roman" w:eastAsia="SimSun" w:hAnsi="Times New Roman" w:cs="Times New Roman"/>
                  <w:iCs/>
                  <w:color w:val="000000" w:themeColor="text1"/>
                  <w:sz w:val="24"/>
                  <w:szCs w:val="24"/>
                  <w:lang w:val="en-GB" w:eastAsia="zh-CN"/>
                </w:rPr>
                <w:delText>explains the ranked preference (i.e. by order and/or</w:delText>
              </w:r>
              <w:r w:rsidR="008F1854" w:rsidRPr="00494716" w:rsidDel="006A24B6">
                <w:rPr>
                  <w:rFonts w:ascii="Times New Roman" w:eastAsia="SimSun" w:hAnsi="Times New Roman" w:cs="Times New Roman"/>
                  <w:iCs/>
                  <w:color w:val="000000" w:themeColor="text1"/>
                  <w:sz w:val="24"/>
                  <w:szCs w:val="24"/>
                  <w:lang w:val="en-GB" w:eastAsia="zh-CN"/>
                </w:rPr>
                <w:delText xml:space="preserve"> counts)</w:delText>
              </w:r>
              <w:r w:rsidR="008D041A" w:rsidRPr="00494716" w:rsidDel="006A24B6">
                <w:rPr>
                  <w:rFonts w:ascii="Times New Roman" w:eastAsia="SimSun" w:hAnsi="Times New Roman" w:cs="Times New Roman"/>
                  <w:iCs/>
                  <w:color w:val="000000" w:themeColor="text1"/>
                  <w:sz w:val="24"/>
                  <w:szCs w:val="24"/>
                  <w:lang w:val="en-GB" w:eastAsia="zh-CN"/>
                </w:rPr>
                <w:delText xml:space="preserve"> </w:delText>
              </w:r>
              <w:r w:rsidR="008F1854" w:rsidRPr="00494716" w:rsidDel="006A24B6">
                <w:rPr>
                  <w:rFonts w:ascii="Times New Roman" w:eastAsia="SimSun" w:hAnsi="Times New Roman" w:cs="Times New Roman"/>
                  <w:iCs/>
                  <w:color w:val="000000" w:themeColor="text1"/>
                  <w:sz w:val="24"/>
                  <w:szCs w:val="24"/>
                  <w:lang w:val="en-GB" w:eastAsia="zh-CN"/>
                </w:rPr>
                <w:delText xml:space="preserve">between each studied </w:delText>
              </w:r>
              <w:r w:rsidR="009B5048" w:rsidDel="006A24B6">
                <w:rPr>
                  <w:rFonts w:ascii="Times New Roman" w:eastAsia="SimSun" w:hAnsi="Times New Roman" w:cs="Times New Roman"/>
                  <w:iCs/>
                  <w:color w:val="000000" w:themeColor="text1"/>
                  <w:sz w:val="24"/>
                  <w:szCs w:val="24"/>
                  <w:lang w:val="en-GB" w:eastAsia="zh-CN"/>
                </w:rPr>
                <w:delText xml:space="preserve">browse </w:delText>
              </w:r>
              <w:r w:rsidR="008F1854" w:rsidRPr="00494716" w:rsidDel="006A24B6">
                <w:rPr>
                  <w:rFonts w:ascii="Times New Roman" w:eastAsia="SimSun" w:hAnsi="Times New Roman" w:cs="Times New Roman"/>
                  <w:iCs/>
                  <w:color w:val="000000" w:themeColor="text1"/>
                  <w:sz w:val="24"/>
                  <w:szCs w:val="24"/>
                  <w:lang w:val="en-GB" w:eastAsia="zh-CN"/>
                </w:rPr>
                <w:delText>species (</w:delText>
              </w:r>
              <w:r w:rsidR="008F1854" w:rsidRPr="00DE42B0" w:rsidDel="006A24B6">
                <w:rPr>
                  <w:rFonts w:ascii="Times New Roman" w:eastAsia="SimSun" w:hAnsi="Times New Roman" w:cs="Times New Roman"/>
                  <w:i/>
                  <w:color w:val="000000" w:themeColor="text1"/>
                  <w:sz w:val="24"/>
                  <w:szCs w:val="24"/>
                  <w:lang w:val="en-GB" w:eastAsia="zh-CN"/>
                </w:rPr>
                <w:delText>n</w:delText>
              </w:r>
              <w:r w:rsidR="008F1854" w:rsidRPr="00494716" w:rsidDel="006A24B6">
                <w:rPr>
                  <w:rFonts w:ascii="Times New Roman" w:eastAsia="SimSun" w:hAnsi="Times New Roman" w:cs="Times New Roman"/>
                  <w:iCs/>
                  <w:color w:val="000000" w:themeColor="text1"/>
                  <w:sz w:val="24"/>
                  <w:szCs w:val="24"/>
                  <w:lang w:val="en-GB" w:eastAsia="zh-CN"/>
                </w:rPr>
                <w:delText xml:space="preserve"> = </w:delText>
              </w:r>
              <w:r w:rsidDel="006A24B6">
                <w:rPr>
                  <w:rFonts w:ascii="Times New Roman" w:eastAsia="SimSun" w:hAnsi="Times New Roman" w:cs="Times New Roman"/>
                  <w:iCs/>
                  <w:color w:val="000000" w:themeColor="text1"/>
                  <w:sz w:val="24"/>
                  <w:szCs w:val="24"/>
                  <w:lang w:val="en-GB" w:eastAsia="zh-CN"/>
                </w:rPr>
                <w:delText>7</w:delText>
              </w:r>
              <w:r w:rsidR="008F1854" w:rsidRPr="00494716" w:rsidDel="006A24B6">
                <w:rPr>
                  <w:rFonts w:ascii="Times New Roman" w:eastAsia="SimSun" w:hAnsi="Times New Roman" w:cs="Times New Roman"/>
                  <w:iCs/>
                  <w:color w:val="000000" w:themeColor="text1"/>
                  <w:sz w:val="24"/>
                  <w:szCs w:val="24"/>
                  <w:lang w:val="en-GB" w:eastAsia="zh-CN"/>
                </w:rPr>
                <w:delText>; Table</w:delText>
              </w:r>
              <w:r w:rsidR="009B5048" w:rsidDel="006A24B6">
                <w:rPr>
                  <w:rFonts w:ascii="Times New Roman" w:eastAsia="SimSun" w:hAnsi="Times New Roman" w:cs="Times New Roman"/>
                  <w:iCs/>
                  <w:color w:val="000000" w:themeColor="text1"/>
                  <w:sz w:val="24"/>
                  <w:szCs w:val="24"/>
                  <w:lang w:val="en-GB" w:eastAsia="zh-CN"/>
                </w:rPr>
                <w:delText xml:space="preserve"> 2</w:delText>
              </w:r>
              <w:r w:rsidR="008F1854" w:rsidRPr="00494716" w:rsidDel="006A24B6">
                <w:rPr>
                  <w:rFonts w:ascii="Times New Roman" w:eastAsia="SimSun" w:hAnsi="Times New Roman" w:cs="Times New Roman"/>
                  <w:iCs/>
                  <w:color w:val="000000" w:themeColor="text1"/>
                  <w:sz w:val="24"/>
                  <w:szCs w:val="24"/>
                  <w:lang w:val="en-GB" w:eastAsia="zh-CN"/>
                </w:rPr>
                <w:delText>).</w:delText>
              </w:r>
              <w:r w:rsidR="003146A2" w:rsidRPr="00494716" w:rsidDel="006A24B6">
                <w:rPr>
                  <w:rFonts w:ascii="Times New Roman" w:eastAsia="SimSun" w:hAnsi="Times New Roman" w:cs="Times New Roman"/>
                  <w:iCs/>
                  <w:color w:val="000000" w:themeColor="text1"/>
                  <w:sz w:val="24"/>
                  <w:szCs w:val="24"/>
                  <w:lang w:val="en-GB" w:eastAsia="zh-CN"/>
                </w:rPr>
                <w:delText xml:space="preserve"> </w:delText>
              </w:r>
              <w:r w:rsidR="00741F16" w:rsidRPr="00494716" w:rsidDel="006A24B6">
                <w:rPr>
                  <w:rFonts w:ascii="Times New Roman" w:eastAsia="SimSun" w:hAnsi="Times New Roman" w:cs="Times New Roman"/>
                  <w:iCs/>
                  <w:color w:val="000000" w:themeColor="text1"/>
                  <w:sz w:val="24"/>
                  <w:szCs w:val="24"/>
                  <w:lang w:val="en-GB" w:eastAsia="zh-CN"/>
                </w:rPr>
                <w:delText xml:space="preserve">Information pertaining to the nutritional composition of the selected browse species </w:delText>
              </w:r>
              <w:r w:rsidR="009B5048" w:rsidDel="006A24B6">
                <w:rPr>
                  <w:rFonts w:ascii="Times New Roman" w:eastAsia="SimSun" w:hAnsi="Times New Roman" w:cs="Times New Roman"/>
                  <w:iCs/>
                  <w:color w:val="000000" w:themeColor="text1"/>
                  <w:sz w:val="24"/>
                  <w:szCs w:val="24"/>
                  <w:lang w:val="en-GB" w:eastAsia="zh-CN"/>
                </w:rPr>
                <w:delText>will</w:delText>
              </w:r>
              <w:r w:rsidR="00741F16" w:rsidRPr="00494716" w:rsidDel="006A24B6">
                <w:rPr>
                  <w:rFonts w:ascii="Times New Roman" w:eastAsia="SimSun" w:hAnsi="Times New Roman" w:cs="Times New Roman"/>
                  <w:iCs/>
                  <w:color w:val="000000" w:themeColor="text1"/>
                  <w:sz w:val="24"/>
                  <w:szCs w:val="24"/>
                  <w:lang w:val="en-GB" w:eastAsia="zh-CN"/>
                </w:rPr>
                <w:delText xml:space="preserve"> be </w:delText>
              </w:r>
              <w:r w:rsidR="009B5048" w:rsidDel="006A24B6">
                <w:rPr>
                  <w:rFonts w:ascii="Times New Roman" w:eastAsia="SimSun" w:hAnsi="Times New Roman" w:cs="Times New Roman"/>
                  <w:iCs/>
                  <w:color w:val="000000" w:themeColor="text1"/>
                  <w:sz w:val="24"/>
                  <w:szCs w:val="24"/>
                  <w:lang w:val="en-GB" w:eastAsia="zh-CN"/>
                </w:rPr>
                <w:delText>derived</w:delText>
              </w:r>
              <w:r w:rsidR="00741F16" w:rsidRPr="00494716" w:rsidDel="006A24B6">
                <w:rPr>
                  <w:rFonts w:ascii="Times New Roman" w:eastAsia="SimSun" w:hAnsi="Times New Roman" w:cs="Times New Roman"/>
                  <w:iCs/>
                  <w:color w:val="000000" w:themeColor="text1"/>
                  <w:sz w:val="24"/>
                  <w:szCs w:val="24"/>
                  <w:lang w:val="en-GB" w:eastAsia="zh-CN"/>
                </w:rPr>
                <w:delText xml:space="preserve"> from </w:delText>
              </w:r>
              <w:r w:rsidR="009B5048" w:rsidDel="006A24B6">
                <w:rPr>
                  <w:rFonts w:ascii="Times New Roman" w:eastAsia="SimSun" w:hAnsi="Times New Roman" w:cs="Times New Roman"/>
                  <w:iCs/>
                  <w:color w:val="000000" w:themeColor="text1"/>
                  <w:sz w:val="24"/>
                  <w:szCs w:val="24"/>
                  <w:lang w:val="en-GB" w:eastAsia="zh-CN"/>
                </w:rPr>
                <w:delText xml:space="preserve">outcomes of the </w:delText>
              </w:r>
              <w:r w:rsidR="00741F16" w:rsidRPr="00494716" w:rsidDel="006A24B6">
                <w:rPr>
                  <w:rFonts w:ascii="Times New Roman" w:eastAsia="SimSun" w:hAnsi="Times New Roman" w:cs="Times New Roman"/>
                  <w:iCs/>
                  <w:color w:val="000000" w:themeColor="text1"/>
                  <w:sz w:val="24"/>
                  <w:szCs w:val="24"/>
                  <w:lang w:val="en-GB" w:eastAsia="zh-CN"/>
                </w:rPr>
                <w:delText>previous</w:delText>
              </w:r>
              <w:r w:rsidR="009B5048" w:rsidDel="006A24B6">
                <w:rPr>
                  <w:rFonts w:ascii="Times New Roman" w:eastAsia="SimSun" w:hAnsi="Times New Roman" w:cs="Times New Roman"/>
                  <w:iCs/>
                  <w:color w:val="000000" w:themeColor="text1"/>
                  <w:sz w:val="24"/>
                  <w:szCs w:val="24"/>
                  <w:lang w:val="en-GB" w:eastAsia="zh-CN"/>
                </w:rPr>
                <w:delText xml:space="preserve">ly established </w:delText>
              </w:r>
              <w:r w:rsidR="00741F16" w:rsidRPr="00494716" w:rsidDel="006A24B6">
                <w:rPr>
                  <w:rFonts w:ascii="Times New Roman" w:eastAsia="SimSun" w:hAnsi="Times New Roman" w:cs="Times New Roman"/>
                  <w:iCs/>
                  <w:color w:val="000000" w:themeColor="text1"/>
                  <w:sz w:val="24"/>
                  <w:szCs w:val="24"/>
                  <w:lang w:val="en-GB" w:eastAsia="zh-CN"/>
                </w:rPr>
                <w:delText>nutritional lab analyses (Chou P</w:delText>
              </w:r>
              <w:r w:rsidR="00A14CF9" w:rsidDel="006A24B6">
                <w:rPr>
                  <w:rFonts w:ascii="Times New Roman" w:eastAsia="SimSun" w:hAnsi="Times New Roman" w:cs="Times New Roman"/>
                  <w:iCs/>
                  <w:color w:val="000000" w:themeColor="text1"/>
                  <w:sz w:val="24"/>
                  <w:szCs w:val="24"/>
                  <w:lang w:val="en-GB" w:eastAsia="zh-CN"/>
                </w:rPr>
                <w:delText>.</w:delText>
              </w:r>
              <w:r w:rsidR="00741F16" w:rsidRPr="00494716" w:rsidDel="006A24B6">
                <w:rPr>
                  <w:rFonts w:ascii="Times New Roman" w:eastAsia="SimSun" w:hAnsi="Times New Roman" w:cs="Times New Roman"/>
                  <w:iCs/>
                  <w:color w:val="000000" w:themeColor="text1"/>
                  <w:sz w:val="24"/>
                  <w:szCs w:val="24"/>
                  <w:lang w:val="en-GB" w:eastAsia="zh-CN"/>
                </w:rPr>
                <w:delText xml:space="preserve"> H</w:delText>
              </w:r>
              <w:r w:rsidR="00A14CF9" w:rsidDel="006A24B6">
                <w:rPr>
                  <w:rFonts w:ascii="Times New Roman" w:eastAsia="SimSun" w:hAnsi="Times New Roman" w:cs="Times New Roman"/>
                  <w:iCs/>
                  <w:color w:val="000000" w:themeColor="text1"/>
                  <w:sz w:val="24"/>
                  <w:szCs w:val="24"/>
                  <w:lang w:val="en-GB" w:eastAsia="zh-CN"/>
                </w:rPr>
                <w:delText>.</w:delText>
              </w:r>
              <w:r w:rsidR="00741F16" w:rsidRPr="00494716" w:rsidDel="006A24B6">
                <w:rPr>
                  <w:rFonts w:ascii="Times New Roman" w:eastAsia="SimSun" w:hAnsi="Times New Roman" w:cs="Times New Roman"/>
                  <w:iCs/>
                  <w:color w:val="000000" w:themeColor="text1"/>
                  <w:sz w:val="24"/>
                  <w:szCs w:val="24"/>
                  <w:lang w:val="en-GB" w:eastAsia="zh-CN"/>
                </w:rPr>
                <w:delText xml:space="preserve">, </w:delText>
              </w:r>
              <w:r w:rsidR="00A14CF9" w:rsidDel="006A24B6">
                <w:rPr>
                  <w:rFonts w:ascii="Times New Roman" w:eastAsia="SimSun" w:hAnsi="Times New Roman" w:cs="Times New Roman"/>
                  <w:iCs/>
                  <w:color w:val="000000" w:themeColor="text1"/>
                  <w:sz w:val="24"/>
                  <w:szCs w:val="24"/>
                  <w:lang w:val="en-GB" w:eastAsia="zh-CN"/>
                </w:rPr>
                <w:delText>personal communication, 2022)</w:delText>
              </w:r>
              <w:r w:rsidR="00741F16" w:rsidRPr="00494716" w:rsidDel="006A24B6">
                <w:rPr>
                  <w:rFonts w:ascii="Times New Roman" w:eastAsia="SimSun" w:hAnsi="Times New Roman" w:cs="Times New Roman"/>
                  <w:iCs/>
                  <w:color w:val="000000" w:themeColor="text1"/>
                  <w:sz w:val="24"/>
                  <w:szCs w:val="24"/>
                  <w:lang w:val="en-GB" w:eastAsia="zh-CN"/>
                </w:rPr>
                <w:delText xml:space="preserve"> </w:delText>
              </w:r>
            </w:del>
          </w:p>
          <w:p w14:paraId="62C3DF69" w14:textId="758FD3B6" w:rsidR="00CB7DDC" w:rsidRPr="00494716" w:rsidDel="006A24B6" w:rsidRDefault="00CB7DDC" w:rsidP="009451BE">
            <w:pPr>
              <w:autoSpaceDE w:val="0"/>
              <w:autoSpaceDN w:val="0"/>
              <w:adjustRightInd w:val="0"/>
              <w:spacing w:after="0" w:line="240" w:lineRule="auto"/>
              <w:jc w:val="both"/>
              <w:rPr>
                <w:del w:id="174" w:author="Dajun Wang" w:date="2022-06-10T14:24:00Z"/>
                <w:rFonts w:ascii="Times New Roman" w:eastAsia="SimSun" w:hAnsi="Times New Roman" w:cs="Times New Roman"/>
                <w:iCs/>
                <w:color w:val="000000" w:themeColor="text1"/>
                <w:sz w:val="24"/>
                <w:szCs w:val="24"/>
                <w:lang w:val="en-GB" w:eastAsia="zh-CN"/>
              </w:rPr>
            </w:pPr>
          </w:p>
          <w:p w14:paraId="3CB1C647" w14:textId="034770B7" w:rsidR="00BC7465" w:rsidRPr="00494716" w:rsidDel="006A24B6" w:rsidRDefault="00BC7465" w:rsidP="009451BE">
            <w:pPr>
              <w:autoSpaceDE w:val="0"/>
              <w:autoSpaceDN w:val="0"/>
              <w:adjustRightInd w:val="0"/>
              <w:spacing w:after="0" w:line="240" w:lineRule="auto"/>
              <w:jc w:val="both"/>
              <w:rPr>
                <w:del w:id="175" w:author="Dajun Wang" w:date="2022-06-10T14:24:00Z"/>
                <w:rFonts w:ascii="Times New Roman" w:eastAsia="SimSun" w:hAnsi="Times New Roman" w:cs="Times New Roman"/>
                <w:iCs/>
                <w:color w:val="000000" w:themeColor="text1"/>
                <w:sz w:val="24"/>
                <w:szCs w:val="24"/>
                <w:lang w:val="en-GB" w:eastAsia="zh-CN"/>
              </w:rPr>
            </w:pPr>
          </w:p>
          <w:p w14:paraId="264FB9E0" w14:textId="3B96155A"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F2BFD">
              <w:rPr>
                <w:rFonts w:ascii="Times New Roman" w:eastAsia="SimSun" w:hAnsi="Times New Roman" w:cs="Times New Roman"/>
                <w:iCs/>
                <w:color w:val="000000" w:themeColor="text1"/>
                <w:sz w:val="24"/>
                <w:szCs w:val="24"/>
                <w:lang w:val="en-GB" w:eastAsia="zh-CN"/>
              </w:rPr>
              <w:t>3</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 xml:space="preserve">iling the browse </w:t>
            </w:r>
            <w:r w:rsidR="00AF2BFD">
              <w:rPr>
                <w:rFonts w:ascii="Times New Roman" w:eastAsia="SimSun" w:hAnsi="Times New Roman" w:cs="Times New Roman"/>
                <w:iCs/>
                <w:color w:val="000000" w:themeColor="text1"/>
                <w:sz w:val="24"/>
                <w:szCs w:val="24"/>
                <w:lang w:val="en-GB" w:eastAsia="zh-CN"/>
              </w:rPr>
              <w:t>provided</w:t>
            </w:r>
            <w:r w:rsidR="005C638E" w:rsidRPr="00494716">
              <w:rPr>
                <w:rFonts w:ascii="Times New Roman" w:eastAsia="SimSun" w:hAnsi="Times New Roman" w:cs="Times New Roman"/>
                <w:iCs/>
                <w:color w:val="000000" w:themeColor="text1"/>
                <w:sz w:val="24"/>
                <w:szCs w:val="24"/>
                <w:lang w:val="en-GB" w:eastAsia="zh-CN"/>
              </w:rPr>
              <w:t xml:space="preserve"> across 6 weeks, </w:t>
            </w:r>
            <w:r w:rsidR="00AF2BFD">
              <w:rPr>
                <w:rFonts w:ascii="Times New Roman" w:eastAsia="SimSun" w:hAnsi="Times New Roman" w:cs="Times New Roman"/>
                <w:iCs/>
                <w:color w:val="000000" w:themeColor="text1"/>
                <w:sz w:val="24"/>
                <w:szCs w:val="24"/>
                <w:lang w:val="en-GB" w:eastAsia="zh-CN"/>
              </w:rPr>
              <w:t>and</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will be collected in week </w:t>
            </w:r>
            <w:r w:rsidR="00AF2BFD">
              <w:rPr>
                <w:rFonts w:ascii="Times New Roman" w:eastAsia="SimSun" w:hAnsi="Times New Roman" w:cs="Times New Roman"/>
                <w:iCs/>
                <w:color w:val="000000" w:themeColor="text1"/>
                <w:sz w:val="24"/>
                <w:szCs w:val="24"/>
                <w:lang w:val="en-GB" w:eastAsia="zh-CN"/>
              </w:rPr>
              <w:t>1</w:t>
            </w:r>
            <w:r w:rsidR="00C753E6" w:rsidRPr="00494716">
              <w:rPr>
                <w:rFonts w:ascii="Times New Roman" w:eastAsia="SimSun" w:hAnsi="Times New Roman" w:cs="Times New Roman"/>
                <w:iCs/>
                <w:color w:val="000000" w:themeColor="text1"/>
                <w:sz w:val="24"/>
                <w:szCs w:val="24"/>
                <w:lang w:val="en-GB" w:eastAsia="zh-CN"/>
              </w:rPr>
              <w:t>.</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1559"/>
              <w:gridCol w:w="1560"/>
              <w:gridCol w:w="1559"/>
              <w:gridCol w:w="1559"/>
              <w:gridCol w:w="1559"/>
            </w:tblGrid>
            <w:tr w:rsidR="00BC7465" w:rsidRPr="00494716" w14:paraId="616A9B3C" w14:textId="77777777" w:rsidTr="00AF2BFD">
              <w:trPr>
                <w:trHeight w:val="266"/>
              </w:trPr>
              <w:tc>
                <w:tcPr>
                  <w:tcW w:w="1062"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559"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560"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559"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559"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559"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AF2BFD">
              <w:trPr>
                <w:trHeight w:val="266"/>
              </w:trPr>
              <w:tc>
                <w:tcPr>
                  <w:tcW w:w="1062"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559"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r>
            <w:tr w:rsidR="00D77234" w:rsidRPr="00494716" w14:paraId="78C7CFAF" w14:textId="77777777" w:rsidTr="00AF2BFD">
              <w:trPr>
                <w:trHeight w:val="266"/>
              </w:trPr>
              <w:tc>
                <w:tcPr>
                  <w:tcW w:w="1062"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559" w:type="dxa"/>
                  <w:shd w:val="clear" w:color="auto" w:fill="auto"/>
                  <w:noWrap/>
                  <w:vAlign w:val="bottom"/>
                </w:tcPr>
                <w:p w14:paraId="675BDCD5" w14:textId="2318BC1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4A33C6CC" w14:textId="4904CE8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3F5E5DC5" w14:textId="58749E8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22402A5B" w14:textId="0CF3BBA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12A5AC18" w14:textId="7D72B820"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r>
            <w:tr w:rsidR="00D77234" w:rsidRPr="00494716" w14:paraId="670719B4" w14:textId="77777777" w:rsidTr="00AF2BFD">
              <w:trPr>
                <w:trHeight w:val="266"/>
              </w:trPr>
              <w:tc>
                <w:tcPr>
                  <w:tcW w:w="1062"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559" w:type="dxa"/>
                  <w:shd w:val="clear" w:color="auto" w:fill="auto"/>
                  <w:noWrap/>
                  <w:vAlign w:val="bottom"/>
                </w:tcPr>
                <w:p w14:paraId="144D035A" w14:textId="7AB6FCAB"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69864898" w14:textId="6D660C9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5F9BD233" w14:textId="7EFDF69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77DBC657" w14:textId="6FEAC55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4554F350" w14:textId="1CA09E0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r>
            <w:tr w:rsidR="00D77234" w:rsidRPr="00494716" w14:paraId="06D7D668" w14:textId="77777777" w:rsidTr="00AF2BFD">
              <w:trPr>
                <w:trHeight w:val="266"/>
              </w:trPr>
              <w:tc>
                <w:tcPr>
                  <w:tcW w:w="1062"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559" w:type="dxa"/>
                  <w:shd w:val="clear" w:color="auto" w:fill="auto"/>
                  <w:noWrap/>
                  <w:vAlign w:val="bottom"/>
                </w:tcPr>
                <w:p w14:paraId="2E70685F" w14:textId="61E3007E"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2960BDC2" w14:textId="403A626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7F5C8C9F" w14:textId="1ADD90EA"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1C8BA51A" w14:textId="410D1AC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34499B4E" w14:textId="2EC91FDB"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r>
            <w:tr w:rsidR="00D77234" w:rsidRPr="00494716" w14:paraId="77E5E2F0" w14:textId="77777777" w:rsidTr="00AF2BFD">
              <w:trPr>
                <w:trHeight w:val="266"/>
              </w:trPr>
              <w:tc>
                <w:tcPr>
                  <w:tcW w:w="1062"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559" w:type="dxa"/>
                  <w:shd w:val="clear" w:color="auto" w:fill="auto"/>
                  <w:noWrap/>
                  <w:vAlign w:val="bottom"/>
                </w:tcPr>
                <w:p w14:paraId="0A09FC41" w14:textId="4491C13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Napir</w:t>
                  </w:r>
                </w:p>
              </w:tc>
              <w:tc>
                <w:tcPr>
                  <w:tcW w:w="1559" w:type="dxa"/>
                  <w:shd w:val="clear" w:color="auto" w:fill="auto"/>
                  <w:noWrap/>
                  <w:vAlign w:val="bottom"/>
                </w:tcPr>
                <w:p w14:paraId="3C1F09FA" w14:textId="6A0EA83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Napir</w:t>
                  </w:r>
                </w:p>
              </w:tc>
              <w:tc>
                <w:tcPr>
                  <w:tcW w:w="1559" w:type="dxa"/>
                  <w:shd w:val="clear" w:color="auto" w:fill="auto"/>
                  <w:noWrap/>
                  <w:vAlign w:val="bottom"/>
                </w:tcPr>
                <w:p w14:paraId="0DCE96C9" w14:textId="4F57D7BD"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Napir</w:t>
                  </w:r>
                </w:p>
              </w:tc>
              <w:tc>
                <w:tcPr>
                  <w:tcW w:w="1559" w:type="dxa"/>
                  <w:shd w:val="clear" w:color="auto" w:fill="auto"/>
                  <w:noWrap/>
                  <w:vAlign w:val="bottom"/>
                </w:tcPr>
                <w:p w14:paraId="497B6420" w14:textId="77FC495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Napir</w:t>
                  </w:r>
                </w:p>
              </w:tc>
              <w:tc>
                <w:tcPr>
                  <w:tcW w:w="1559" w:type="dxa"/>
                  <w:shd w:val="clear" w:color="auto" w:fill="auto"/>
                  <w:noWrap/>
                  <w:vAlign w:val="bottom"/>
                </w:tcPr>
                <w:p w14:paraId="1DBD07ED" w14:textId="2497A7F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Napir</w:t>
                  </w:r>
                </w:p>
              </w:tc>
            </w:tr>
            <w:tr w:rsidR="00D77234" w:rsidRPr="00494716" w14:paraId="284CA146" w14:textId="77777777" w:rsidTr="00AF2BFD">
              <w:trPr>
                <w:trHeight w:val="266"/>
              </w:trPr>
              <w:tc>
                <w:tcPr>
                  <w:tcW w:w="1062"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559" w:type="dxa"/>
                  <w:shd w:val="clear" w:color="auto" w:fill="auto"/>
                  <w:noWrap/>
                  <w:vAlign w:val="bottom"/>
                </w:tcPr>
                <w:p w14:paraId="3B608A35" w14:textId="644FA8F3"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01A2F7D0" w14:textId="5E8D8FF8"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640990E5" w14:textId="77D8F94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5E089315" w14:textId="59DF1C7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09FF7588" w14:textId="5F54B436"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r>
            <w:tr w:rsidR="00D77234" w:rsidRPr="00494716" w14:paraId="7EC7E341" w14:textId="77777777" w:rsidTr="00AF2BFD">
              <w:trPr>
                <w:trHeight w:val="266"/>
              </w:trPr>
              <w:tc>
                <w:tcPr>
                  <w:tcW w:w="1062"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559" w:type="dxa"/>
                  <w:shd w:val="clear" w:color="auto" w:fill="auto"/>
                  <w:noWrap/>
                  <w:vAlign w:val="bottom"/>
                </w:tcPr>
                <w:p w14:paraId="3C0AF4B3" w14:textId="5DD4A2D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0B5A57D7" w14:textId="588F1E6A"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23E87A4C" w14:textId="058EB7B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28A86903" w14:textId="4F2A3D2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5FD162CB" w14:textId="22789C98"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406A6E" w14:textId="4EC0F0AC" w:rsidR="00050402" w:rsidDel="004F5DE8" w:rsidRDefault="00050402" w:rsidP="00CE0E5C">
            <w:pPr>
              <w:autoSpaceDE w:val="0"/>
              <w:autoSpaceDN w:val="0"/>
              <w:adjustRightInd w:val="0"/>
              <w:spacing w:after="0" w:line="240" w:lineRule="auto"/>
              <w:jc w:val="both"/>
              <w:rPr>
                <w:del w:id="176" w:author="Dajun Wang" w:date="2022-06-10T14:29:00Z"/>
                <w:rFonts w:ascii="Times New Roman" w:eastAsia="SimSun" w:hAnsi="Times New Roman" w:cs="Times New Roman"/>
                <w:iCs/>
                <w:color w:val="000000" w:themeColor="text1"/>
                <w:sz w:val="24"/>
                <w:szCs w:val="24"/>
                <w:lang w:val="en-GB" w:eastAsia="zh-CN"/>
              </w:rPr>
            </w:pPr>
          </w:p>
          <w:p w14:paraId="698CA71A" w14:textId="5ADDDAAA" w:rsidR="00050402" w:rsidRPr="00494716" w:rsidDel="004F5DE8" w:rsidRDefault="00050402" w:rsidP="00CE0E5C">
            <w:pPr>
              <w:autoSpaceDE w:val="0"/>
              <w:autoSpaceDN w:val="0"/>
              <w:adjustRightInd w:val="0"/>
              <w:spacing w:after="0" w:line="240" w:lineRule="auto"/>
              <w:jc w:val="both"/>
              <w:rPr>
                <w:del w:id="177" w:author="Dajun Wang" w:date="2022-06-10T14:29:00Z"/>
                <w:rFonts w:ascii="Times New Roman" w:eastAsia="SimSun" w:hAnsi="Times New Roman" w:cs="Times New Roman"/>
                <w:iCs/>
                <w:color w:val="000000" w:themeColor="text1"/>
                <w:sz w:val="24"/>
                <w:szCs w:val="24"/>
                <w:lang w:val="en-GB" w:eastAsia="zh-CN"/>
              </w:rPr>
            </w:pPr>
          </w:p>
          <w:p w14:paraId="7C42987C" w14:textId="11D7BAFC" w:rsidR="002E4ED6" w:rsidRPr="00BD3947" w:rsidDel="004F5DE8" w:rsidRDefault="003C341D" w:rsidP="00CE0E5C">
            <w:pPr>
              <w:autoSpaceDE w:val="0"/>
              <w:autoSpaceDN w:val="0"/>
              <w:adjustRightInd w:val="0"/>
              <w:spacing w:after="0" w:line="240" w:lineRule="auto"/>
              <w:jc w:val="both"/>
              <w:rPr>
                <w:del w:id="178" w:author="Dajun Wang" w:date="2022-06-10T14:29:00Z"/>
                <w:rFonts w:ascii="Times New Roman" w:eastAsia="SimSun" w:hAnsi="Times New Roman" w:cs="Times New Roman"/>
                <w:i/>
                <w:color w:val="000000" w:themeColor="text1"/>
                <w:sz w:val="24"/>
                <w:szCs w:val="24"/>
                <w:lang w:val="en-GB" w:eastAsia="zh-CN"/>
              </w:rPr>
            </w:pPr>
            <w:del w:id="179" w:author="Dajun Wang" w:date="2022-06-10T14:24:00Z">
              <w:r w:rsidRPr="00BD3947" w:rsidDel="006A24B6">
                <w:rPr>
                  <w:rFonts w:ascii="Times New Roman" w:eastAsia="SimSun" w:hAnsi="Times New Roman" w:cs="Times New Roman"/>
                  <w:i/>
                  <w:color w:val="000000" w:themeColor="text1"/>
                  <w:sz w:val="24"/>
                  <w:szCs w:val="24"/>
                  <w:lang w:val="en-GB" w:eastAsia="zh-CN"/>
                </w:rPr>
                <w:delText>2</w:delText>
              </w:r>
            </w:del>
            <w:del w:id="180" w:author="Dajun Wang" w:date="2022-06-10T14:29:00Z">
              <w:r w:rsidR="00BD3947" w:rsidRPr="00BD3947" w:rsidDel="004F5DE8">
                <w:rPr>
                  <w:rFonts w:ascii="Times New Roman" w:eastAsia="SimSun" w:hAnsi="Times New Roman" w:cs="Times New Roman"/>
                  <w:i/>
                  <w:color w:val="000000" w:themeColor="text1"/>
                  <w:sz w:val="24"/>
                  <w:szCs w:val="24"/>
                  <w:lang w:val="en-GB" w:eastAsia="zh-CN"/>
                </w:rPr>
                <w:delText>.</w:delText>
              </w:r>
              <w:r w:rsidRPr="00BD3947" w:rsidDel="004F5DE8">
                <w:rPr>
                  <w:rFonts w:ascii="Times New Roman" w:eastAsia="SimSun" w:hAnsi="Times New Roman" w:cs="Times New Roman"/>
                  <w:i/>
                  <w:color w:val="000000" w:themeColor="text1"/>
                  <w:sz w:val="24"/>
                  <w:szCs w:val="24"/>
                  <w:lang w:val="en-GB" w:eastAsia="zh-CN"/>
                </w:rPr>
                <w:delText xml:space="preserve">) </w:delText>
              </w:r>
              <w:r w:rsidR="00C073C4" w:rsidRPr="00BD3947" w:rsidDel="004F5DE8">
                <w:rPr>
                  <w:rFonts w:ascii="Times New Roman" w:eastAsia="SimSun" w:hAnsi="Times New Roman" w:cs="Times New Roman"/>
                  <w:i/>
                  <w:color w:val="000000" w:themeColor="text1"/>
                  <w:sz w:val="24"/>
                  <w:szCs w:val="24"/>
                  <w:lang w:val="en-GB" w:eastAsia="zh-CN"/>
                </w:rPr>
                <w:delText>Influence on behaviour and activity</w:delText>
              </w:r>
            </w:del>
          </w:p>
          <w:p w14:paraId="10B5FBE6" w14:textId="2695FF18" w:rsidR="00AE5BFB" w:rsidDel="004338BA" w:rsidRDefault="00813A2D" w:rsidP="00AE5BFB">
            <w:pPr>
              <w:autoSpaceDE w:val="0"/>
              <w:autoSpaceDN w:val="0"/>
              <w:adjustRightInd w:val="0"/>
              <w:spacing w:after="0" w:line="240" w:lineRule="auto"/>
              <w:jc w:val="both"/>
              <w:rPr>
                <w:del w:id="181" w:author="Dajun Wang" w:date="2022-06-10T14:23:00Z"/>
                <w:rFonts w:ascii="Times New Roman" w:eastAsia="SimSun" w:hAnsi="Times New Roman" w:cs="Times New Roman"/>
                <w:iCs/>
                <w:color w:val="000000" w:themeColor="text1"/>
                <w:sz w:val="24"/>
                <w:szCs w:val="24"/>
                <w:lang w:val="en-GB" w:eastAsia="zh-CN"/>
              </w:rPr>
            </w:pPr>
            <w:del w:id="182" w:author="Dajun Wang" w:date="2022-06-10T14:29:00Z">
              <w:r w:rsidRPr="00494716" w:rsidDel="004F5DE8">
                <w:rPr>
                  <w:rFonts w:ascii="Times New Roman" w:eastAsia="SimSun" w:hAnsi="Times New Roman" w:cs="Times New Roman"/>
                  <w:iCs/>
                  <w:color w:val="000000" w:themeColor="text1"/>
                  <w:sz w:val="24"/>
                  <w:szCs w:val="24"/>
                  <w:lang w:val="en-GB" w:eastAsia="zh-CN"/>
                </w:rPr>
                <w:delText xml:space="preserve">To interpret the influence of browse species on the </w:delText>
              </w:r>
              <w:r w:rsidR="00F44945" w:rsidRPr="00494716" w:rsidDel="004F5DE8">
                <w:rPr>
                  <w:rFonts w:ascii="Times New Roman" w:eastAsia="SimSun" w:hAnsi="Times New Roman" w:cs="Times New Roman"/>
                  <w:iCs/>
                  <w:color w:val="000000" w:themeColor="text1"/>
                  <w:sz w:val="24"/>
                  <w:szCs w:val="24"/>
                  <w:lang w:val="en-GB" w:eastAsia="zh-CN"/>
                </w:rPr>
                <w:delText>tortoises</w:delText>
              </w:r>
              <w:r w:rsidR="00337F62" w:rsidRPr="00494716" w:rsidDel="004F5DE8">
                <w:rPr>
                  <w:rFonts w:ascii="Times New Roman" w:eastAsia="SimSun" w:hAnsi="Times New Roman" w:cs="Times New Roman"/>
                  <w:iCs/>
                  <w:color w:val="000000" w:themeColor="text1"/>
                  <w:sz w:val="24"/>
                  <w:szCs w:val="24"/>
                  <w:lang w:val="en-GB" w:eastAsia="zh-CN"/>
                </w:rPr>
                <w:delText>’</w:delText>
              </w:r>
              <w:r w:rsidR="00F44945" w:rsidRPr="00494716" w:rsidDel="004F5DE8">
                <w:rPr>
                  <w:rFonts w:ascii="Times New Roman" w:eastAsia="SimSun" w:hAnsi="Times New Roman" w:cs="Times New Roman"/>
                  <w:iCs/>
                  <w:color w:val="000000" w:themeColor="text1"/>
                  <w:sz w:val="24"/>
                  <w:szCs w:val="24"/>
                  <w:lang w:val="en-GB" w:eastAsia="zh-CN"/>
                </w:rPr>
                <w:delText xml:space="preserve"> activity </w:delText>
              </w:r>
              <w:r w:rsidR="0013494F" w:rsidDel="004F5DE8">
                <w:rPr>
                  <w:rFonts w:ascii="Times New Roman" w:eastAsia="SimSun" w:hAnsi="Times New Roman" w:cs="Times New Roman"/>
                  <w:iCs/>
                  <w:color w:val="000000" w:themeColor="text1"/>
                  <w:sz w:val="24"/>
                  <w:szCs w:val="24"/>
                  <w:lang w:val="en-GB" w:eastAsia="zh-CN"/>
                </w:rPr>
                <w:delText>levels</w:delText>
              </w:r>
              <w:r w:rsidR="00037716" w:rsidRPr="00494716" w:rsidDel="004F5DE8">
                <w:rPr>
                  <w:rFonts w:ascii="Times New Roman" w:eastAsia="SimSun" w:hAnsi="Times New Roman" w:cs="Times New Roman"/>
                  <w:iCs/>
                  <w:color w:val="000000" w:themeColor="text1"/>
                  <w:sz w:val="24"/>
                  <w:szCs w:val="24"/>
                  <w:lang w:val="en-GB" w:eastAsia="zh-CN"/>
                </w:rPr>
                <w:delText>,</w:delText>
              </w:r>
              <w:r w:rsidR="0013494F" w:rsidDel="004F5DE8">
                <w:rPr>
                  <w:rFonts w:ascii="Times New Roman" w:eastAsia="SimSun" w:hAnsi="Times New Roman" w:cs="Times New Roman"/>
                  <w:iCs/>
                  <w:color w:val="000000" w:themeColor="text1"/>
                  <w:sz w:val="24"/>
                  <w:szCs w:val="24"/>
                  <w:lang w:val="en-GB" w:eastAsia="zh-CN"/>
                </w:rPr>
                <w:delText xml:space="preserve"> </w:delText>
              </w:r>
              <w:r w:rsidR="0013494F" w:rsidRPr="0013494F" w:rsidDel="004F5DE8">
                <w:rPr>
                  <w:rFonts w:ascii="Times New Roman" w:eastAsia="SimSun" w:hAnsi="Times New Roman" w:cs="Times New Roman"/>
                  <w:iCs/>
                  <w:color w:val="000000" w:themeColor="text1"/>
                  <w:sz w:val="24"/>
                  <w:szCs w:val="24"/>
                  <w:highlight w:val="yellow"/>
                  <w:lang w:val="en-GB" w:eastAsia="zh-CN"/>
                </w:rPr>
                <w:delText xml:space="preserve">focal and continuous sampling </w:delText>
              </w:r>
              <w:r w:rsidR="00AF2BFD" w:rsidDel="004F5DE8">
                <w:rPr>
                  <w:rFonts w:ascii="Times New Roman" w:eastAsia="SimSun" w:hAnsi="Times New Roman" w:cs="Times New Roman"/>
                  <w:iCs/>
                  <w:color w:val="000000" w:themeColor="text1"/>
                  <w:sz w:val="24"/>
                  <w:szCs w:val="24"/>
                  <w:highlight w:val="yellow"/>
                  <w:lang w:val="en-GB" w:eastAsia="zh-CN"/>
                </w:rPr>
                <w:delText>will be conducted every hour for 10 minutes</w:delText>
              </w:r>
            </w:del>
            <w:del w:id="183" w:author="Dajun Wang" w:date="2022-06-10T14:22:00Z">
              <w:r w:rsidR="00AF2BFD" w:rsidDel="000E45DC">
                <w:rPr>
                  <w:rFonts w:ascii="Times New Roman" w:eastAsia="SimSun" w:hAnsi="Times New Roman" w:cs="Times New Roman"/>
                  <w:iCs/>
                  <w:color w:val="000000" w:themeColor="text1"/>
                  <w:sz w:val="24"/>
                  <w:szCs w:val="24"/>
                  <w:highlight w:val="yellow"/>
                  <w:lang w:val="en-GB" w:eastAsia="zh-CN"/>
                </w:rPr>
                <w:delText xml:space="preserve"> per exhibit so as </w:delText>
              </w:r>
              <w:r w:rsidR="0013494F" w:rsidRPr="0013494F" w:rsidDel="000E45DC">
                <w:rPr>
                  <w:rFonts w:ascii="Times New Roman" w:eastAsia="SimSun" w:hAnsi="Times New Roman" w:cs="Times New Roman"/>
                  <w:iCs/>
                  <w:color w:val="000000" w:themeColor="text1"/>
                  <w:sz w:val="24"/>
                  <w:szCs w:val="24"/>
                  <w:highlight w:val="yellow"/>
                  <w:lang w:val="en-GB" w:eastAsia="zh-CN"/>
                </w:rPr>
                <w:delText xml:space="preserve">to measure </w:delText>
              </w:r>
            </w:del>
            <w:del w:id="184" w:author="Dajun Wang" w:date="2022-06-10T14:29:00Z">
              <w:r w:rsidR="0013494F" w:rsidRPr="0013494F" w:rsidDel="004F5DE8">
                <w:rPr>
                  <w:rFonts w:ascii="Times New Roman" w:eastAsia="SimSun" w:hAnsi="Times New Roman" w:cs="Times New Roman"/>
                  <w:iCs/>
                  <w:color w:val="000000" w:themeColor="text1"/>
                  <w:sz w:val="24"/>
                  <w:szCs w:val="24"/>
                  <w:highlight w:val="yellow"/>
                  <w:lang w:val="en-GB" w:eastAsia="zh-CN"/>
                </w:rPr>
                <w:delText xml:space="preserve">the corresponding behaviours mapped out in Table </w:delText>
              </w:r>
              <w:r w:rsidR="00AF2BFD" w:rsidRPr="00AF2BFD" w:rsidDel="004F5DE8">
                <w:rPr>
                  <w:rFonts w:ascii="Times New Roman" w:eastAsia="SimSun" w:hAnsi="Times New Roman" w:cs="Times New Roman"/>
                  <w:iCs/>
                  <w:color w:val="000000" w:themeColor="text1"/>
                  <w:sz w:val="24"/>
                  <w:szCs w:val="24"/>
                  <w:highlight w:val="yellow"/>
                  <w:lang w:val="en-GB" w:eastAsia="zh-CN"/>
                </w:rPr>
                <w:delText>4</w:delText>
              </w:r>
              <w:r w:rsidR="0013494F" w:rsidDel="004F5DE8">
                <w:rPr>
                  <w:rFonts w:ascii="Times New Roman" w:eastAsia="SimSun" w:hAnsi="Times New Roman" w:cs="Times New Roman"/>
                  <w:iCs/>
                  <w:color w:val="000000" w:themeColor="text1"/>
                  <w:sz w:val="24"/>
                  <w:szCs w:val="24"/>
                  <w:lang w:val="en-GB" w:eastAsia="zh-CN"/>
                </w:rPr>
                <w:delText xml:space="preserve">. Here, </w:delText>
              </w:r>
              <w:r w:rsidR="0013494F" w:rsidRPr="00494716" w:rsidDel="004F5DE8">
                <w:rPr>
                  <w:rFonts w:ascii="Times New Roman" w:eastAsia="SimSun" w:hAnsi="Times New Roman" w:cs="Times New Roman"/>
                  <w:iCs/>
                  <w:color w:val="000000" w:themeColor="text1"/>
                  <w:sz w:val="24"/>
                  <w:szCs w:val="24"/>
                  <w:lang w:val="en-GB" w:eastAsia="zh-CN"/>
                </w:rPr>
                <w:delText>activity budget and behaviour diversity indices (i.e. Shannon’s H-index;</w:delText>
              </w:r>
              <w:r w:rsidR="0013494F" w:rsidDel="004F5DE8">
                <w:rPr>
                  <w:rFonts w:ascii="Times New Roman" w:eastAsia="SimSun" w:hAnsi="Times New Roman" w:cs="Times New Roman"/>
                  <w:iCs/>
                  <w:color w:val="000000" w:themeColor="text1"/>
                  <w:sz w:val="24"/>
                  <w:szCs w:val="24"/>
                  <w:lang w:val="en-GB" w:eastAsia="zh-CN"/>
                </w:rPr>
                <w:delText xml:space="preserve"> see Brereton 2020</w:delText>
              </w:r>
              <w:r w:rsidR="0013494F" w:rsidRPr="00494716" w:rsidDel="004F5DE8">
                <w:rPr>
                  <w:rFonts w:ascii="Times New Roman" w:eastAsia="SimSun" w:hAnsi="Times New Roman" w:cs="Times New Roman"/>
                  <w:iCs/>
                  <w:color w:val="000000" w:themeColor="text1"/>
                  <w:sz w:val="24"/>
                  <w:szCs w:val="24"/>
                  <w:lang w:val="en-GB" w:eastAsia="zh-CN"/>
                </w:rPr>
                <w:delText>) will be calculated</w:delText>
              </w:r>
              <w:r w:rsidR="0013494F" w:rsidDel="004F5DE8">
                <w:rPr>
                  <w:rFonts w:ascii="Times New Roman" w:eastAsia="SimSun" w:hAnsi="Times New Roman" w:cs="Times New Roman"/>
                  <w:iCs/>
                  <w:color w:val="000000" w:themeColor="text1"/>
                  <w:sz w:val="24"/>
                  <w:szCs w:val="24"/>
                  <w:lang w:val="en-GB" w:eastAsia="zh-CN"/>
                </w:rPr>
                <w:delText xml:space="preserve"> from outputs of the intended ethogram (Table </w:delText>
              </w:r>
              <w:r w:rsidR="00AF2BFD" w:rsidDel="004F5DE8">
                <w:rPr>
                  <w:rFonts w:ascii="Times New Roman" w:eastAsia="SimSun" w:hAnsi="Times New Roman" w:cs="Times New Roman"/>
                  <w:iCs/>
                  <w:color w:val="000000" w:themeColor="text1"/>
                  <w:sz w:val="24"/>
                  <w:szCs w:val="24"/>
                  <w:lang w:val="en-GB" w:eastAsia="zh-CN"/>
                </w:rPr>
                <w:delText>4</w:delText>
              </w:r>
              <w:r w:rsidR="0013494F" w:rsidDel="004F5DE8">
                <w:rPr>
                  <w:rFonts w:ascii="Times New Roman" w:eastAsia="SimSun" w:hAnsi="Times New Roman" w:cs="Times New Roman"/>
                  <w:iCs/>
                  <w:color w:val="000000" w:themeColor="text1"/>
                  <w:sz w:val="24"/>
                  <w:szCs w:val="24"/>
                  <w:lang w:val="en-GB" w:eastAsia="zh-CN"/>
                </w:rPr>
                <w:delText xml:space="preserve">) before </w:delText>
              </w:r>
              <w:r w:rsidR="0013494F" w:rsidRPr="00494716" w:rsidDel="004F5DE8">
                <w:rPr>
                  <w:rFonts w:ascii="Times New Roman" w:eastAsia="SimSun" w:hAnsi="Times New Roman" w:cs="Times New Roman"/>
                  <w:iCs/>
                  <w:color w:val="000000" w:themeColor="text1"/>
                  <w:sz w:val="24"/>
                  <w:szCs w:val="24"/>
                  <w:lang w:val="en-GB" w:eastAsia="zh-CN"/>
                </w:rPr>
                <w:delText xml:space="preserve">correlations to energetic-related nutrition / chemical factors (e.g. Protein%) </w:delText>
              </w:r>
              <w:r w:rsidR="0013494F" w:rsidDel="004F5DE8">
                <w:rPr>
                  <w:rFonts w:ascii="Times New Roman" w:eastAsia="SimSun" w:hAnsi="Times New Roman" w:cs="Times New Roman"/>
                  <w:iCs/>
                  <w:color w:val="000000" w:themeColor="text1"/>
                  <w:sz w:val="24"/>
                  <w:szCs w:val="24"/>
                  <w:lang w:val="en-GB" w:eastAsia="zh-CN"/>
                </w:rPr>
                <w:delText>are draw</w:delText>
              </w:r>
            </w:del>
            <w:del w:id="185" w:author="Dajun Wang" w:date="2022-06-10T14:23:00Z">
              <w:r w:rsidR="0013494F" w:rsidDel="004338BA">
                <w:rPr>
                  <w:rFonts w:ascii="Times New Roman" w:eastAsia="SimSun" w:hAnsi="Times New Roman" w:cs="Times New Roman"/>
                  <w:iCs/>
                  <w:color w:val="000000" w:themeColor="text1"/>
                  <w:sz w:val="24"/>
                  <w:szCs w:val="24"/>
                  <w:lang w:val="en-GB" w:eastAsia="zh-CN"/>
                </w:rPr>
                <w:delText>n</w:delText>
              </w:r>
              <w:r w:rsidR="0013494F" w:rsidRPr="00494716" w:rsidDel="004338BA">
                <w:rPr>
                  <w:rFonts w:ascii="Times New Roman" w:eastAsia="SimSun" w:hAnsi="Times New Roman" w:cs="Times New Roman"/>
                  <w:iCs/>
                  <w:color w:val="000000" w:themeColor="text1"/>
                  <w:sz w:val="24"/>
                  <w:szCs w:val="24"/>
                  <w:lang w:val="en-GB" w:eastAsia="zh-CN"/>
                </w:rPr>
                <w:delText xml:space="preserve">. </w:delText>
              </w:r>
              <w:commentRangeStart w:id="186"/>
              <w:r w:rsidR="0013494F" w:rsidRPr="00494716" w:rsidDel="004338BA">
                <w:rPr>
                  <w:rFonts w:ascii="Times New Roman" w:eastAsia="SimSun" w:hAnsi="Times New Roman" w:cs="Times New Roman"/>
                  <w:iCs/>
                  <w:color w:val="000000" w:themeColor="text1"/>
                  <w:sz w:val="24"/>
                  <w:szCs w:val="24"/>
                  <w:lang w:val="en-GB" w:eastAsia="zh-CN"/>
                </w:rPr>
                <w:delText>In addition, comparisons of H-index between MP and LP browse types will also be done through simple (non-)parametric statistical tests (e.g. t-tests, Kruskal-Wallis).</w:delText>
              </w:r>
              <w:r w:rsidR="0013494F" w:rsidDel="004338BA">
                <w:rPr>
                  <w:rFonts w:ascii="Times New Roman" w:eastAsia="SimSun" w:hAnsi="Times New Roman" w:cs="Times New Roman"/>
                  <w:iCs/>
                  <w:color w:val="000000" w:themeColor="text1"/>
                  <w:sz w:val="24"/>
                  <w:szCs w:val="24"/>
                  <w:lang w:val="en-GB" w:eastAsia="zh-CN"/>
                </w:rPr>
                <w:delText xml:space="preserve"> </w:delText>
              </w:r>
              <w:r w:rsidR="00441E04" w:rsidRPr="00401E6A" w:rsidDel="004338BA">
                <w:rPr>
                  <w:rFonts w:ascii="Times New Roman" w:eastAsia="SimSun" w:hAnsi="Times New Roman" w:cs="Times New Roman"/>
                  <w:iCs/>
                  <w:color w:val="000000" w:themeColor="text1"/>
                  <w:sz w:val="24"/>
                  <w:szCs w:val="24"/>
                  <w:lang w:val="en-GB" w:eastAsia="zh-CN"/>
                </w:rPr>
                <w:delText>The data collection period for this will run from weeks 8—10.</w:delText>
              </w:r>
              <w:r w:rsidR="00FA25E5" w:rsidDel="004338BA">
                <w:rPr>
                  <w:rFonts w:ascii="Times New Roman" w:eastAsia="SimSun" w:hAnsi="Times New Roman" w:cs="Times New Roman"/>
                  <w:iCs/>
                  <w:color w:val="000000" w:themeColor="text1"/>
                  <w:sz w:val="24"/>
                  <w:szCs w:val="24"/>
                  <w:lang w:val="en-GB" w:eastAsia="zh-CN"/>
                </w:rPr>
                <w:delText xml:space="preserve"> As analysis, </w:delText>
              </w:r>
              <w:commentRangeEnd w:id="186"/>
              <w:r w:rsidR="00AF2BFD" w:rsidDel="004338BA">
                <w:rPr>
                  <w:rStyle w:val="CommentReference"/>
                </w:rPr>
                <w:commentReference w:id="186"/>
              </w:r>
            </w:del>
          </w:p>
          <w:p w14:paraId="63F99BFB" w14:textId="11C8B8B7" w:rsidR="006A24B6" w:rsidDel="004F5DE8" w:rsidRDefault="006A24B6" w:rsidP="00CE0E5C">
            <w:pPr>
              <w:autoSpaceDE w:val="0"/>
              <w:autoSpaceDN w:val="0"/>
              <w:adjustRightInd w:val="0"/>
              <w:spacing w:after="0" w:line="240" w:lineRule="auto"/>
              <w:jc w:val="both"/>
              <w:rPr>
                <w:del w:id="187" w:author="Dajun Wang" w:date="2022-06-10T14:29:00Z"/>
                <w:rFonts w:ascii="Times New Roman" w:eastAsia="SimSun" w:hAnsi="Times New Roman" w:cs="Times New Roman"/>
                <w:iCs/>
                <w:color w:val="000000" w:themeColor="text1"/>
                <w:sz w:val="24"/>
                <w:szCs w:val="24"/>
                <w:lang w:val="en-GB" w:eastAsia="zh-CN"/>
              </w:rPr>
            </w:pPr>
          </w:p>
          <w:p w14:paraId="6969C029" w14:textId="568B1EA6" w:rsidR="009B5048" w:rsidDel="004F5DE8" w:rsidRDefault="009B5048" w:rsidP="00030228">
            <w:pPr>
              <w:shd w:val="clear" w:color="auto" w:fill="FFFFFF" w:themeFill="background1"/>
              <w:autoSpaceDE w:val="0"/>
              <w:autoSpaceDN w:val="0"/>
              <w:adjustRightInd w:val="0"/>
              <w:spacing w:after="0" w:line="240" w:lineRule="auto"/>
              <w:jc w:val="both"/>
              <w:rPr>
                <w:del w:id="188" w:author="Dajun Wang" w:date="2022-06-10T14:29:00Z"/>
                <w:rFonts w:ascii="Times New Roman" w:eastAsia="SimSun" w:hAnsi="Times New Roman" w:cs="Times New Roman"/>
                <w:iCs/>
                <w:color w:val="000000" w:themeColor="text1"/>
                <w:sz w:val="24"/>
                <w:szCs w:val="24"/>
                <w:lang w:val="en-GB" w:eastAsia="zh-CN"/>
              </w:rPr>
            </w:pPr>
            <w:del w:id="189" w:author="Dajun Wang" w:date="2022-06-10T14:29:00Z">
              <w:r w:rsidDel="004F5DE8">
                <w:rPr>
                  <w:rFonts w:ascii="Times New Roman" w:eastAsia="SimSun" w:hAnsi="Times New Roman" w:cs="Times New Roman"/>
                  <w:iCs/>
                  <w:color w:val="000000" w:themeColor="text1"/>
                  <w:sz w:val="24"/>
                  <w:szCs w:val="24"/>
                  <w:lang w:val="en-GB" w:eastAsia="zh-CN"/>
                </w:rPr>
                <w:delText xml:space="preserve">To consider the environmental influence on </w:delText>
              </w:r>
              <w:r w:rsidR="00176DFE" w:rsidDel="004F5DE8">
                <w:rPr>
                  <w:rFonts w:ascii="Times New Roman" w:eastAsia="SimSun" w:hAnsi="Times New Roman" w:cs="Times New Roman"/>
                  <w:iCs/>
                  <w:color w:val="000000" w:themeColor="text1"/>
                  <w:sz w:val="24"/>
                  <w:szCs w:val="24"/>
                  <w:lang w:val="en-GB" w:eastAsia="zh-CN"/>
                </w:rPr>
                <w:delText>inappetence</w:delText>
              </w:r>
              <w:r w:rsidDel="004F5DE8">
                <w:rPr>
                  <w:rFonts w:ascii="Times New Roman" w:eastAsia="SimSun" w:hAnsi="Times New Roman" w:cs="Times New Roman"/>
                  <w:iCs/>
                  <w:color w:val="000000" w:themeColor="text1"/>
                  <w:sz w:val="24"/>
                  <w:szCs w:val="24"/>
                  <w:lang w:val="en-GB" w:eastAsia="zh-CN"/>
                </w:rPr>
                <w:delText xml:space="preserve"> and inactivity, </w:delText>
              </w:r>
              <w:r w:rsidR="00573BD1" w:rsidDel="004F5DE8">
                <w:rPr>
                  <w:rFonts w:ascii="Times New Roman" w:eastAsia="SimSun" w:hAnsi="Times New Roman" w:cs="Times New Roman"/>
                  <w:iCs/>
                  <w:color w:val="000000" w:themeColor="text1"/>
                  <w:sz w:val="24"/>
                  <w:szCs w:val="24"/>
                  <w:lang w:val="en-GB" w:eastAsia="zh-CN"/>
                </w:rPr>
                <w:delText>ambient humidity and temperature will also be collected throughout the study.</w:delText>
              </w:r>
              <w:r w:rsidR="00573BD1" w:rsidRPr="00030228" w:rsidDel="004F5DE8">
                <w:rPr>
                  <w:rFonts w:ascii="Times New Roman" w:eastAsia="SimSun" w:hAnsi="Times New Roman" w:cs="Times New Roman"/>
                  <w:iCs/>
                  <w:color w:val="000000" w:themeColor="text1"/>
                  <w:sz w:val="24"/>
                  <w:szCs w:val="24"/>
                  <w:lang w:val="en-SG" w:eastAsia="zh-CN"/>
                </w:rPr>
                <w:delText xml:space="preserve"> These parameters are </w:delText>
              </w:r>
              <w:r w:rsidR="00573BD1" w:rsidDel="004F5DE8">
                <w:rPr>
                  <w:rFonts w:ascii="Times New Roman" w:eastAsia="SimSun" w:hAnsi="Times New Roman" w:cs="Times New Roman"/>
                  <w:iCs/>
                  <w:color w:val="000000" w:themeColor="text1"/>
                  <w:sz w:val="24"/>
                  <w:szCs w:val="24"/>
                  <w:lang w:val="en-SG" w:eastAsia="zh-CN"/>
                </w:rPr>
                <w:delText xml:space="preserve">recorded </w:delText>
              </w:r>
              <w:r w:rsidR="00573BD1" w:rsidRPr="00030228" w:rsidDel="004F5DE8">
                <w:rPr>
                  <w:rFonts w:ascii="Times New Roman" w:eastAsia="SimSun" w:hAnsi="Times New Roman" w:cs="Times New Roman"/>
                  <w:iCs/>
                  <w:color w:val="000000" w:themeColor="text1"/>
                  <w:sz w:val="24"/>
                  <w:szCs w:val="24"/>
                  <w:lang w:val="en-SG" w:eastAsia="zh-CN"/>
                </w:rPr>
                <w:delText xml:space="preserve">as </w:delText>
              </w:r>
              <w:r w:rsidR="008D454E" w:rsidDel="004F5DE8">
                <w:rPr>
                  <w:rFonts w:ascii="Times New Roman" w:eastAsia="SimSun" w:hAnsi="Times New Roman" w:cs="Times New Roman"/>
                  <w:iCs/>
                  <w:color w:val="000000" w:themeColor="text1"/>
                  <w:sz w:val="24"/>
                  <w:szCs w:val="24"/>
                  <w:lang w:val="en-SG" w:eastAsia="zh-CN"/>
                </w:rPr>
                <w:delText>TS</w:delText>
              </w:r>
              <w:r w:rsidR="00573BD1" w:rsidRPr="00030228" w:rsidDel="004F5DE8">
                <w:rPr>
                  <w:rFonts w:ascii="Times New Roman" w:eastAsia="SimSun" w:hAnsi="Times New Roman" w:cs="Times New Roman"/>
                  <w:iCs/>
                  <w:color w:val="000000" w:themeColor="text1"/>
                  <w:sz w:val="24"/>
                  <w:szCs w:val="24"/>
                  <w:lang w:val="en-SG" w:eastAsia="zh-CN"/>
                </w:rPr>
                <w:delText xml:space="preserve"> can be regarded as a semi-outdoor exhibit</w:delText>
              </w:r>
              <w:r w:rsidR="00573BD1" w:rsidDel="004F5DE8">
                <w:rPr>
                  <w:rFonts w:ascii="Times New Roman" w:eastAsia="SimSun" w:hAnsi="Times New Roman" w:cs="Times New Roman"/>
                  <w:iCs/>
                  <w:color w:val="000000" w:themeColor="text1"/>
                  <w:sz w:val="24"/>
                  <w:szCs w:val="24"/>
                  <w:lang w:val="en-SG" w:eastAsia="zh-CN"/>
                </w:rPr>
                <w:delText xml:space="preserve"> where changes in</w:delText>
              </w:r>
              <w:r w:rsidR="00573BD1" w:rsidRPr="00030228" w:rsidDel="004F5DE8">
                <w:rPr>
                  <w:rFonts w:ascii="Times New Roman" w:eastAsia="SimSun" w:hAnsi="Times New Roman" w:cs="Times New Roman"/>
                  <w:iCs/>
                  <w:color w:val="000000" w:themeColor="text1"/>
                  <w:sz w:val="24"/>
                  <w:szCs w:val="24"/>
                  <w:lang w:val="en-SG" w:eastAsia="zh-CN"/>
                </w:rPr>
                <w:delText xml:space="preserve"> temperature and humidity levels in the</w:delText>
              </w:r>
              <w:r w:rsidR="00573BD1" w:rsidDel="004F5DE8">
                <w:rPr>
                  <w:rFonts w:ascii="Times New Roman" w:eastAsia="SimSun" w:hAnsi="Times New Roman" w:cs="Times New Roman"/>
                  <w:iCs/>
                  <w:color w:val="000000" w:themeColor="text1"/>
                  <w:sz w:val="24"/>
                  <w:szCs w:val="24"/>
                  <w:lang w:val="en-SG" w:eastAsia="zh-CN"/>
                </w:rPr>
                <w:delText xml:space="preserve"> external</w:delText>
              </w:r>
              <w:r w:rsidR="00573BD1" w:rsidRPr="00030228" w:rsidDel="004F5DE8">
                <w:rPr>
                  <w:rFonts w:ascii="Times New Roman" w:eastAsia="SimSun" w:hAnsi="Times New Roman" w:cs="Times New Roman"/>
                  <w:iCs/>
                  <w:color w:val="000000" w:themeColor="text1"/>
                  <w:sz w:val="24"/>
                  <w:szCs w:val="24"/>
                  <w:lang w:val="en-SG" w:eastAsia="zh-CN"/>
                </w:rPr>
                <w:delText xml:space="preserve"> environment are likely to affect the parameters</w:delText>
              </w:r>
              <w:r w:rsidR="00573BD1" w:rsidDel="004F5DE8">
                <w:rPr>
                  <w:rFonts w:ascii="Times New Roman" w:eastAsia="SimSun" w:hAnsi="Times New Roman" w:cs="Times New Roman"/>
                  <w:iCs/>
                  <w:color w:val="000000" w:themeColor="text1"/>
                  <w:sz w:val="24"/>
                  <w:szCs w:val="24"/>
                  <w:lang w:val="en-SG" w:eastAsia="zh-CN"/>
                </w:rPr>
                <w:delText xml:space="preserve"> (i.e. humidity and temperature) within </w:delText>
              </w:r>
              <w:r w:rsidR="00573BD1" w:rsidRPr="00030228" w:rsidDel="004F5DE8">
                <w:rPr>
                  <w:rFonts w:ascii="Times New Roman" w:eastAsia="SimSun" w:hAnsi="Times New Roman" w:cs="Times New Roman"/>
                  <w:iCs/>
                  <w:color w:val="000000" w:themeColor="text1"/>
                  <w:sz w:val="24"/>
                  <w:szCs w:val="24"/>
                  <w:lang w:val="en-SG" w:eastAsia="zh-CN"/>
                </w:rPr>
                <w:delText>the exhibit</w:delText>
              </w:r>
              <w:r w:rsidR="00573BD1" w:rsidDel="004F5DE8">
                <w:rPr>
                  <w:rFonts w:ascii="Times New Roman" w:eastAsia="SimSun" w:hAnsi="Times New Roman" w:cs="Times New Roman"/>
                  <w:iCs/>
                  <w:color w:val="000000" w:themeColor="text1"/>
                  <w:sz w:val="24"/>
                  <w:szCs w:val="24"/>
                  <w:lang w:val="en-SG" w:eastAsia="zh-CN"/>
                </w:rPr>
                <w:delText xml:space="preserve">. It is likely that these changes can </w:delText>
              </w:r>
              <w:r w:rsidR="00573BD1" w:rsidRPr="00030228" w:rsidDel="004F5DE8">
                <w:rPr>
                  <w:rFonts w:ascii="Times New Roman" w:eastAsia="SimSun" w:hAnsi="Times New Roman" w:cs="Times New Roman"/>
                  <w:iCs/>
                  <w:color w:val="000000" w:themeColor="text1"/>
                  <w:sz w:val="24"/>
                  <w:szCs w:val="24"/>
                  <w:lang w:val="en-SG" w:eastAsia="zh-CN"/>
                </w:rPr>
                <w:delText>influence the activity and feeding behaviours of these studied animals.</w:delText>
              </w:r>
            </w:del>
          </w:p>
          <w:p w14:paraId="40D10730" w14:textId="3223AB76" w:rsidR="00573BD1" w:rsidDel="004F5DE8" w:rsidRDefault="00573BD1" w:rsidP="00904F9A">
            <w:pPr>
              <w:autoSpaceDE w:val="0"/>
              <w:autoSpaceDN w:val="0"/>
              <w:adjustRightInd w:val="0"/>
              <w:spacing w:after="0" w:line="240" w:lineRule="auto"/>
              <w:jc w:val="both"/>
              <w:rPr>
                <w:del w:id="190" w:author="Dajun Wang" w:date="2022-06-10T14:29:00Z"/>
                <w:rFonts w:ascii="Times New Roman" w:eastAsia="SimSun" w:hAnsi="Times New Roman" w:cs="Times New Roman"/>
                <w:iCs/>
                <w:color w:val="000000" w:themeColor="text1"/>
                <w:sz w:val="24"/>
                <w:szCs w:val="24"/>
                <w:lang w:val="en-SG" w:eastAsia="zh-CN"/>
              </w:rPr>
            </w:pPr>
          </w:p>
          <w:p w14:paraId="1741CAA3" w14:textId="35AED0F8" w:rsidR="00441F4E" w:rsidRPr="00904F9A" w:rsidDel="004F5DE8" w:rsidRDefault="00573BD1" w:rsidP="00904F9A">
            <w:pPr>
              <w:autoSpaceDE w:val="0"/>
              <w:autoSpaceDN w:val="0"/>
              <w:adjustRightInd w:val="0"/>
              <w:spacing w:after="0" w:line="240" w:lineRule="auto"/>
              <w:jc w:val="both"/>
              <w:rPr>
                <w:del w:id="191" w:author="Dajun Wang" w:date="2022-06-10T14:29:00Z"/>
                <w:rFonts w:ascii="Times New Roman" w:eastAsia="SimSun" w:hAnsi="Times New Roman" w:cs="Times New Roman"/>
                <w:iCs/>
                <w:color w:val="000000" w:themeColor="text1"/>
                <w:sz w:val="24"/>
                <w:szCs w:val="24"/>
                <w:lang w:val="en-SG" w:eastAsia="zh-CN"/>
              </w:rPr>
            </w:pPr>
            <w:del w:id="192" w:author="Dajun Wang" w:date="2022-06-10T14:29:00Z">
              <w:r w:rsidDel="004F5DE8">
                <w:rPr>
                  <w:rFonts w:ascii="Times New Roman" w:eastAsia="SimSun" w:hAnsi="Times New Roman" w:cs="Times New Roman"/>
                  <w:iCs/>
                  <w:color w:val="000000" w:themeColor="text1"/>
                  <w:sz w:val="24"/>
                  <w:szCs w:val="24"/>
                  <w:lang w:val="en-SG" w:eastAsia="zh-CN"/>
                </w:rPr>
                <w:delText xml:space="preserve">In addition, </w:delText>
              </w:r>
              <w:r w:rsidR="00250B5B" w:rsidDel="004F5DE8">
                <w:rPr>
                  <w:rFonts w:ascii="Times New Roman" w:eastAsia="SimSun" w:hAnsi="Times New Roman" w:cs="Times New Roman"/>
                  <w:iCs/>
                  <w:color w:val="000000" w:themeColor="text1"/>
                  <w:sz w:val="24"/>
                  <w:szCs w:val="24"/>
                  <w:lang w:val="en-SG" w:eastAsia="zh-CN"/>
                </w:rPr>
                <w:delText>the</w:delText>
              </w:r>
              <w:r w:rsidDel="004F5DE8">
                <w:rPr>
                  <w:rFonts w:ascii="Times New Roman" w:eastAsia="SimSun" w:hAnsi="Times New Roman" w:cs="Times New Roman"/>
                  <w:iCs/>
                  <w:color w:val="000000" w:themeColor="text1"/>
                  <w:sz w:val="24"/>
                  <w:szCs w:val="24"/>
                  <w:lang w:val="en-SG" w:eastAsia="zh-CN"/>
                </w:rPr>
                <w:delText xml:space="preserve"> observer will also be recording visitor flux</w:delText>
              </w:r>
              <w:r w:rsidR="00250B5B" w:rsidDel="004F5DE8">
                <w:rPr>
                  <w:rFonts w:ascii="Times New Roman" w:eastAsia="SimSun" w:hAnsi="Times New Roman" w:cs="Times New Roman"/>
                  <w:iCs/>
                  <w:color w:val="000000" w:themeColor="text1"/>
                  <w:sz w:val="24"/>
                  <w:szCs w:val="24"/>
                  <w:lang w:val="en-SG" w:eastAsia="zh-CN"/>
                </w:rPr>
                <w:delText xml:space="preserve"> at TS </w:delText>
              </w:r>
              <w:r w:rsidDel="004F5DE8">
                <w:rPr>
                  <w:rFonts w:ascii="Times New Roman" w:eastAsia="SimSun" w:hAnsi="Times New Roman" w:cs="Times New Roman"/>
                  <w:iCs/>
                  <w:color w:val="000000" w:themeColor="text1"/>
                  <w:sz w:val="24"/>
                  <w:szCs w:val="24"/>
                  <w:lang w:val="en-SG" w:eastAsia="zh-CN"/>
                </w:rPr>
                <w:delText>which is defined as the movement of humans in an area per minute.</w:delText>
              </w:r>
              <w:r w:rsidR="00441F4E" w:rsidRPr="00030228" w:rsidDel="004F5DE8">
                <w:rPr>
                  <w:rFonts w:ascii="Times New Roman" w:eastAsia="SimSun" w:hAnsi="Times New Roman" w:cs="Times New Roman"/>
                  <w:iCs/>
                  <w:color w:val="000000" w:themeColor="text1"/>
                  <w:sz w:val="24"/>
                  <w:szCs w:val="24"/>
                  <w:lang w:val="en-SG" w:eastAsia="zh-CN"/>
                </w:rPr>
                <w:delText xml:space="preserve"> </w:delText>
              </w:r>
              <w:r w:rsidR="00126418" w:rsidDel="004F5DE8">
                <w:rPr>
                  <w:rFonts w:ascii="Times New Roman" w:eastAsia="SimSun" w:hAnsi="Times New Roman" w:cs="Times New Roman"/>
                  <w:iCs/>
                  <w:color w:val="000000" w:themeColor="text1"/>
                  <w:sz w:val="24"/>
                  <w:szCs w:val="24"/>
                  <w:lang w:val="en-SG" w:eastAsia="zh-CN"/>
                </w:rPr>
                <w:delText>This is because a</w:delText>
              </w:r>
              <w:r w:rsidR="00030228" w:rsidRPr="00030228" w:rsidDel="004F5DE8">
                <w:rPr>
                  <w:rFonts w:ascii="Times New Roman" w:eastAsia="SimSun" w:hAnsi="Times New Roman" w:cs="Times New Roman"/>
                  <w:iCs/>
                  <w:color w:val="000000" w:themeColor="text1"/>
                  <w:sz w:val="24"/>
                  <w:szCs w:val="24"/>
                  <w:lang w:val="en-SG" w:eastAsia="zh-CN"/>
                </w:rPr>
                <w:delText xml:space="preserve">dverse visitor-related </w:delText>
              </w:r>
              <w:r w:rsidR="002A3971" w:rsidRPr="00030228" w:rsidDel="004F5DE8">
                <w:rPr>
                  <w:rFonts w:ascii="Times New Roman" w:eastAsia="SimSun" w:hAnsi="Times New Roman" w:cs="Times New Roman"/>
                  <w:iCs/>
                  <w:color w:val="000000" w:themeColor="text1"/>
                  <w:sz w:val="24"/>
                  <w:szCs w:val="24"/>
                  <w:lang w:val="en-SG" w:eastAsia="zh-CN"/>
                </w:rPr>
                <w:delText>behaviour</w:delText>
              </w:r>
              <w:r w:rsidR="00030228" w:rsidRPr="00030228" w:rsidDel="004F5DE8">
                <w:rPr>
                  <w:rFonts w:ascii="Times New Roman" w:eastAsia="SimSun" w:hAnsi="Times New Roman" w:cs="Times New Roman"/>
                  <w:iCs/>
                  <w:color w:val="000000" w:themeColor="text1"/>
                  <w:sz w:val="24"/>
                  <w:szCs w:val="24"/>
                  <w:lang w:val="en-SG" w:eastAsia="zh-CN"/>
                </w:rPr>
                <w:delText>s</w:delText>
              </w:r>
              <w:r w:rsidR="002A3971" w:rsidRPr="00030228" w:rsidDel="004F5DE8">
                <w:rPr>
                  <w:rFonts w:ascii="Times New Roman" w:eastAsia="SimSun" w:hAnsi="Times New Roman" w:cs="Times New Roman"/>
                  <w:iCs/>
                  <w:color w:val="000000" w:themeColor="text1"/>
                  <w:sz w:val="24"/>
                  <w:szCs w:val="24"/>
                  <w:lang w:val="en-SG" w:eastAsia="zh-CN"/>
                </w:rPr>
                <w:delText xml:space="preserve"> (i.e. noise levels, vibration, knocking of glass) may</w:delText>
              </w:r>
              <w:r w:rsidR="00250B5B" w:rsidDel="004F5DE8">
                <w:rPr>
                  <w:rFonts w:ascii="Times New Roman" w:eastAsia="SimSun" w:hAnsi="Times New Roman" w:cs="Times New Roman"/>
                  <w:iCs/>
                  <w:color w:val="000000" w:themeColor="text1"/>
                  <w:sz w:val="24"/>
                  <w:szCs w:val="24"/>
                  <w:lang w:val="en-SG" w:eastAsia="zh-CN"/>
                </w:rPr>
                <w:delText xml:space="preserve"> directly</w:delText>
              </w:r>
              <w:r w:rsidR="00030228" w:rsidRPr="00030228" w:rsidDel="004F5DE8">
                <w:rPr>
                  <w:rFonts w:ascii="Times New Roman" w:eastAsia="SimSun" w:hAnsi="Times New Roman" w:cs="Times New Roman"/>
                  <w:iCs/>
                  <w:color w:val="000000" w:themeColor="text1"/>
                  <w:sz w:val="24"/>
                  <w:szCs w:val="24"/>
                  <w:lang w:val="en-SG" w:eastAsia="zh-CN"/>
                </w:rPr>
                <w:delText xml:space="preserve"> </w:delText>
              </w:r>
              <w:r w:rsidR="002A3971" w:rsidRPr="00030228" w:rsidDel="004F5DE8">
                <w:rPr>
                  <w:rFonts w:ascii="Times New Roman" w:eastAsia="SimSun" w:hAnsi="Times New Roman" w:cs="Times New Roman"/>
                  <w:iCs/>
                  <w:color w:val="000000" w:themeColor="text1"/>
                  <w:sz w:val="24"/>
                  <w:szCs w:val="24"/>
                  <w:lang w:val="en-SG" w:eastAsia="zh-CN"/>
                </w:rPr>
                <w:delText>influence the activity and behaviour of the chelonians (e.g.</w:delText>
              </w:r>
              <w:r w:rsidR="00030228" w:rsidRPr="00030228" w:rsidDel="004F5DE8">
                <w:rPr>
                  <w:rFonts w:ascii="Times New Roman" w:eastAsia="SimSun" w:hAnsi="Times New Roman" w:cs="Times New Roman"/>
                  <w:iCs/>
                  <w:color w:val="000000" w:themeColor="text1"/>
                  <w:sz w:val="24"/>
                  <w:szCs w:val="24"/>
                  <w:lang w:val="en-SG" w:eastAsia="zh-CN"/>
                </w:rPr>
                <w:delText xml:space="preserve"> stereotypy,</w:delText>
              </w:r>
              <w:r w:rsidR="002A3971" w:rsidRPr="00030228" w:rsidDel="004F5DE8">
                <w:rPr>
                  <w:rFonts w:ascii="Times New Roman" w:eastAsia="SimSun" w:hAnsi="Times New Roman" w:cs="Times New Roman"/>
                  <w:iCs/>
                  <w:color w:val="000000" w:themeColor="text1"/>
                  <w:sz w:val="24"/>
                  <w:szCs w:val="24"/>
                  <w:lang w:val="en-SG" w:eastAsia="zh-CN"/>
                </w:rPr>
                <w:delText xml:space="preserve"> restless</w:delText>
              </w:r>
              <w:r w:rsidR="00EA1B03" w:rsidRPr="00030228" w:rsidDel="004F5DE8">
                <w:rPr>
                  <w:rFonts w:ascii="Times New Roman" w:eastAsia="SimSun" w:hAnsi="Times New Roman" w:cs="Times New Roman"/>
                  <w:iCs/>
                  <w:color w:val="000000" w:themeColor="text1"/>
                  <w:sz w:val="24"/>
                  <w:szCs w:val="24"/>
                  <w:lang w:val="en-SG" w:eastAsia="zh-CN"/>
                </w:rPr>
                <w:delText>ness</w:delText>
              </w:r>
              <w:r w:rsidR="002A3971" w:rsidRPr="00030228" w:rsidDel="004F5DE8">
                <w:rPr>
                  <w:rFonts w:ascii="Times New Roman" w:eastAsia="SimSun" w:hAnsi="Times New Roman" w:cs="Times New Roman"/>
                  <w:iCs/>
                  <w:color w:val="000000" w:themeColor="text1"/>
                  <w:sz w:val="24"/>
                  <w:szCs w:val="24"/>
                  <w:lang w:val="en-SG" w:eastAsia="zh-CN"/>
                </w:rPr>
                <w:delText xml:space="preserve">, </w:delText>
              </w:r>
              <w:r w:rsidR="00EA1B03" w:rsidRPr="00030228" w:rsidDel="004F5DE8">
                <w:rPr>
                  <w:rFonts w:ascii="Times New Roman" w:eastAsia="SimSun" w:hAnsi="Times New Roman" w:cs="Times New Roman"/>
                  <w:iCs/>
                  <w:color w:val="000000" w:themeColor="text1"/>
                  <w:sz w:val="24"/>
                  <w:szCs w:val="24"/>
                  <w:lang w:val="en-SG" w:eastAsia="zh-CN"/>
                </w:rPr>
                <w:delText>shy away by hiding in corners</w:delText>
              </w:r>
              <w:r w:rsidR="002A3971" w:rsidRPr="00030228" w:rsidDel="004F5DE8">
                <w:rPr>
                  <w:rFonts w:ascii="Times New Roman" w:eastAsia="SimSun" w:hAnsi="Times New Roman" w:cs="Times New Roman"/>
                  <w:iCs/>
                  <w:color w:val="000000" w:themeColor="text1"/>
                  <w:sz w:val="24"/>
                  <w:szCs w:val="24"/>
                  <w:lang w:val="en-SG" w:eastAsia="zh-CN"/>
                </w:rPr>
                <w:delText>)</w:delText>
              </w:r>
              <w:r w:rsidR="00030228" w:rsidRPr="00030228" w:rsidDel="004F5DE8">
                <w:rPr>
                  <w:rFonts w:ascii="Times New Roman" w:eastAsia="SimSun" w:hAnsi="Times New Roman" w:cs="Times New Roman"/>
                  <w:iCs/>
                  <w:color w:val="000000" w:themeColor="text1"/>
                  <w:sz w:val="24"/>
                  <w:szCs w:val="24"/>
                  <w:lang w:val="en-SG" w:eastAsia="zh-CN"/>
                </w:rPr>
                <w:delText xml:space="preserve">. </w:delText>
              </w:r>
              <w:r w:rsidR="00030228" w:rsidDel="004F5DE8">
                <w:rPr>
                  <w:rFonts w:ascii="Times New Roman" w:eastAsia="SimSun" w:hAnsi="Times New Roman" w:cs="Times New Roman"/>
                  <w:iCs/>
                  <w:color w:val="000000" w:themeColor="text1"/>
                  <w:sz w:val="24"/>
                  <w:szCs w:val="24"/>
                  <w:lang w:val="en-SG" w:eastAsia="zh-CN"/>
                </w:rPr>
                <w:delText xml:space="preserve">More importantly, </w:delText>
              </w:r>
              <w:r w:rsidDel="004F5DE8">
                <w:rPr>
                  <w:rFonts w:ascii="Times New Roman" w:eastAsia="SimSun" w:hAnsi="Times New Roman" w:cs="Times New Roman"/>
                  <w:iCs/>
                  <w:color w:val="000000" w:themeColor="text1"/>
                  <w:sz w:val="24"/>
                  <w:szCs w:val="24"/>
                  <w:lang w:val="en-SG" w:eastAsia="zh-CN"/>
                </w:rPr>
                <w:delText>this</w:delText>
              </w:r>
              <w:r w:rsidR="00030228" w:rsidDel="004F5DE8">
                <w:rPr>
                  <w:rFonts w:ascii="Times New Roman" w:eastAsia="SimSun" w:hAnsi="Times New Roman" w:cs="Times New Roman"/>
                  <w:iCs/>
                  <w:color w:val="000000" w:themeColor="text1"/>
                  <w:sz w:val="24"/>
                  <w:szCs w:val="24"/>
                  <w:lang w:val="en-SG" w:eastAsia="zh-CN"/>
                </w:rPr>
                <w:delText xml:space="preserve"> study overlaps with the school holiday period (i.e. June) where visitorship is </w:delText>
              </w:r>
              <w:r w:rsidR="00DE42B0" w:rsidDel="004F5DE8">
                <w:rPr>
                  <w:rFonts w:ascii="Times New Roman" w:eastAsia="SimSun" w:hAnsi="Times New Roman" w:cs="Times New Roman"/>
                  <w:iCs/>
                  <w:color w:val="000000" w:themeColor="text1"/>
                  <w:sz w:val="24"/>
                  <w:szCs w:val="24"/>
                  <w:lang w:val="en-SG" w:eastAsia="zh-CN"/>
                </w:rPr>
                <w:delText xml:space="preserve">typically </w:delText>
              </w:r>
              <w:r w:rsidR="00030228" w:rsidDel="004F5DE8">
                <w:rPr>
                  <w:rFonts w:ascii="Times New Roman" w:eastAsia="SimSun" w:hAnsi="Times New Roman" w:cs="Times New Roman"/>
                  <w:iCs/>
                  <w:color w:val="000000" w:themeColor="text1"/>
                  <w:sz w:val="24"/>
                  <w:szCs w:val="24"/>
                  <w:lang w:val="en-SG" w:eastAsia="zh-CN"/>
                </w:rPr>
                <w:delText>greater than usual and such effects have not yet been examined for the chelonians in our collection.</w:delText>
              </w:r>
              <w:r w:rsidDel="004F5DE8">
                <w:rPr>
                  <w:rFonts w:ascii="Times New Roman" w:eastAsia="SimSun" w:hAnsi="Times New Roman" w:cs="Times New Roman"/>
                  <w:iCs/>
                  <w:color w:val="000000" w:themeColor="text1"/>
                  <w:sz w:val="24"/>
                  <w:szCs w:val="24"/>
                  <w:lang w:val="en-SG" w:eastAsia="zh-CN"/>
                </w:rPr>
                <w:delText xml:space="preserve"> </w:delText>
              </w:r>
              <w:r w:rsidR="00BD3947" w:rsidDel="004F5DE8">
                <w:rPr>
                  <w:rFonts w:ascii="Times New Roman" w:eastAsia="SimSun" w:hAnsi="Times New Roman" w:cs="Times New Roman"/>
                  <w:iCs/>
                  <w:color w:val="000000" w:themeColor="text1"/>
                  <w:sz w:val="24"/>
                  <w:szCs w:val="24"/>
                  <w:lang w:val="en-SG" w:eastAsia="zh-CN"/>
                </w:rPr>
                <w:delText>Here, v</w:delText>
              </w:r>
              <w:r w:rsidDel="004F5DE8">
                <w:rPr>
                  <w:rFonts w:ascii="Times New Roman" w:eastAsia="SimSun" w:hAnsi="Times New Roman" w:cs="Times New Roman"/>
                  <w:iCs/>
                  <w:color w:val="000000" w:themeColor="text1"/>
                  <w:sz w:val="24"/>
                  <w:szCs w:val="24"/>
                  <w:lang w:val="en-SG" w:eastAsia="zh-CN"/>
                </w:rPr>
                <w:delText xml:space="preserve">isitor flux is simply calculated as number of </w:delText>
              </w:r>
              <w:r w:rsidR="00BD3947" w:rsidDel="004F5DE8">
                <w:rPr>
                  <w:rFonts w:ascii="Times New Roman" w:eastAsia="SimSun" w:hAnsi="Times New Roman" w:cs="Times New Roman"/>
                  <w:iCs/>
                  <w:color w:val="000000" w:themeColor="text1"/>
                  <w:sz w:val="24"/>
                  <w:szCs w:val="24"/>
                  <w:lang w:val="en-SG" w:eastAsia="zh-CN"/>
                </w:rPr>
                <w:delText>visitors</w:delText>
              </w:r>
              <w:r w:rsidDel="004F5DE8">
                <w:rPr>
                  <w:rFonts w:ascii="Times New Roman" w:eastAsia="SimSun" w:hAnsi="Times New Roman" w:cs="Times New Roman"/>
                  <w:iCs/>
                  <w:color w:val="000000" w:themeColor="text1"/>
                  <w:sz w:val="24"/>
                  <w:szCs w:val="24"/>
                  <w:lang w:val="en-SG" w:eastAsia="zh-CN"/>
                </w:rPr>
                <w:delText xml:space="preserve"> crossing a focal site (i.e. front of exhibit) per minute (see </w:delText>
              </w:r>
              <w:r w:rsidRPr="00573BD1" w:rsidDel="004F5DE8">
                <w:rPr>
                  <w:rFonts w:ascii="Times New Roman" w:eastAsia="SimSun" w:hAnsi="Times New Roman" w:cs="Times New Roman"/>
                  <w:iCs/>
                  <w:color w:val="000000" w:themeColor="text1"/>
                  <w:sz w:val="24"/>
                  <w:szCs w:val="24"/>
                  <w:lang w:val="en-SG" w:eastAsia="zh-CN"/>
                </w:rPr>
                <w:delText>Bhattacharjee et al. 2020</w:delText>
              </w:r>
              <w:r w:rsidDel="004F5DE8">
                <w:rPr>
                  <w:rFonts w:ascii="Times New Roman" w:eastAsia="SimSun" w:hAnsi="Times New Roman" w:cs="Times New Roman"/>
                  <w:iCs/>
                  <w:color w:val="000000" w:themeColor="text1"/>
                  <w:sz w:val="24"/>
                  <w:szCs w:val="24"/>
                  <w:lang w:val="en-SG" w:eastAsia="zh-CN"/>
                </w:rPr>
                <w:delText>)</w:delText>
              </w:r>
              <w:r w:rsidR="00BD3947" w:rsidDel="004F5DE8">
                <w:rPr>
                  <w:rFonts w:ascii="Times New Roman" w:eastAsia="SimSun" w:hAnsi="Times New Roman" w:cs="Times New Roman"/>
                  <w:iCs/>
                  <w:color w:val="000000" w:themeColor="text1"/>
                  <w:sz w:val="24"/>
                  <w:szCs w:val="24"/>
                  <w:lang w:val="en-SG" w:eastAsia="zh-CN"/>
                </w:rPr>
                <w:delText>.</w:delText>
              </w:r>
            </w:del>
          </w:p>
          <w:p w14:paraId="2F2DB23E" w14:textId="0C1A8B72" w:rsidR="00D77234" w:rsidDel="004F5DE8" w:rsidRDefault="00D77234" w:rsidP="00CE0E5C">
            <w:pPr>
              <w:autoSpaceDE w:val="0"/>
              <w:autoSpaceDN w:val="0"/>
              <w:adjustRightInd w:val="0"/>
              <w:spacing w:after="0" w:line="240" w:lineRule="auto"/>
              <w:jc w:val="both"/>
              <w:rPr>
                <w:del w:id="193" w:author="Dajun Wang" w:date="2022-06-10T14:29:00Z"/>
                <w:rFonts w:ascii="Times New Roman" w:eastAsia="SimSun" w:hAnsi="Times New Roman" w:cs="Times New Roman"/>
                <w:iCs/>
                <w:color w:val="000000" w:themeColor="text1"/>
                <w:sz w:val="24"/>
                <w:szCs w:val="24"/>
                <w:lang w:val="en-GB" w:eastAsia="zh-CN"/>
              </w:rPr>
            </w:pPr>
          </w:p>
          <w:p w14:paraId="53D4EA91" w14:textId="7164462A" w:rsidR="008E27D9" w:rsidDel="004F5DE8" w:rsidRDefault="008E27D9" w:rsidP="00CE0E5C">
            <w:pPr>
              <w:autoSpaceDE w:val="0"/>
              <w:autoSpaceDN w:val="0"/>
              <w:adjustRightInd w:val="0"/>
              <w:spacing w:after="0" w:line="240" w:lineRule="auto"/>
              <w:jc w:val="both"/>
              <w:rPr>
                <w:del w:id="194" w:author="Dajun Wang" w:date="2022-06-10T14:29:00Z"/>
                <w:rFonts w:ascii="Times New Roman" w:eastAsia="SimSun" w:hAnsi="Times New Roman" w:cs="Times New Roman"/>
                <w:iCs/>
                <w:color w:val="000000" w:themeColor="text1"/>
                <w:sz w:val="24"/>
                <w:szCs w:val="24"/>
                <w:lang w:val="en-GB" w:eastAsia="zh-CN"/>
              </w:rPr>
            </w:pPr>
          </w:p>
          <w:p w14:paraId="352B0E5F" w14:textId="2EE4AA7A" w:rsidR="008E27D9" w:rsidDel="004F5DE8" w:rsidRDefault="008E27D9" w:rsidP="00CE0E5C">
            <w:pPr>
              <w:autoSpaceDE w:val="0"/>
              <w:autoSpaceDN w:val="0"/>
              <w:adjustRightInd w:val="0"/>
              <w:spacing w:after="0" w:line="240" w:lineRule="auto"/>
              <w:jc w:val="both"/>
              <w:rPr>
                <w:del w:id="195" w:author="Dajun Wang" w:date="2022-06-10T14:29:00Z"/>
                <w:rFonts w:ascii="Times New Roman" w:eastAsia="SimSun" w:hAnsi="Times New Roman" w:cs="Times New Roman"/>
                <w:iCs/>
                <w:color w:val="000000" w:themeColor="text1"/>
                <w:sz w:val="24"/>
                <w:szCs w:val="24"/>
                <w:lang w:val="en-GB" w:eastAsia="zh-CN"/>
              </w:rPr>
            </w:pPr>
          </w:p>
          <w:p w14:paraId="71BE3CDC" w14:textId="77777777" w:rsidR="008E27D9" w:rsidRPr="00494716" w:rsidRDefault="008E27D9"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1F3B2405"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w:t>
            </w:r>
            <w:r w:rsidR="00AF2BFD">
              <w:rPr>
                <w:rFonts w:ascii="Times New Roman" w:hAnsi="Times New Roman" w:cs="Times New Roman"/>
                <w:sz w:val="24"/>
                <w:szCs w:val="24"/>
              </w:rPr>
              <w:t>4</w:t>
            </w:r>
            <w:r w:rsidRPr="00494716">
              <w:rPr>
                <w:rFonts w:ascii="Times New Roman" w:hAnsi="Times New Roman" w:cs="Times New Roman"/>
                <w:sz w:val="24"/>
                <w:szCs w:val="24"/>
              </w:rPr>
              <w:t xml:space="preserve">.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Tortoise Shell-ter</w:t>
            </w:r>
            <w:r w:rsidR="008D454E">
              <w:rPr>
                <w:rFonts w:ascii="Times New Roman" w:hAnsi="Times New Roman" w:cs="Times New Roman"/>
                <w:sz w:val="24"/>
                <w:szCs w:val="24"/>
              </w:rPr>
              <w:t xml:space="preserve">, </w:t>
            </w:r>
            <w:r w:rsidR="008D454E" w:rsidRPr="00494716">
              <w:rPr>
                <w:rFonts w:ascii="Times New Roman" w:hAnsi="Times New Roman" w:cs="Times New Roman"/>
                <w:sz w:val="24"/>
                <w:szCs w:val="24"/>
              </w:rPr>
              <w:t>Reptile Garden</w:t>
            </w:r>
            <w:r w:rsidR="008D454E">
              <w:rPr>
                <w:rFonts w:ascii="Times New Roman" w:hAnsi="Times New Roman" w:cs="Times New Roman"/>
                <w:sz w:val="24"/>
                <w:szCs w:val="24"/>
              </w:rPr>
              <w:t>.</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lastRenderedPageBreak/>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7433FB76" w:rsidR="00F3670E" w:rsidRPr="00BD3947" w:rsidRDefault="00894931"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del w:id="196" w:author="Dajun Wang" w:date="2022-06-10T14:24:00Z">
              <w:r w:rsidDel="006A24B6">
                <w:rPr>
                  <w:rFonts w:ascii="Times New Roman" w:eastAsia="SimSun" w:hAnsi="Times New Roman" w:cs="Times New Roman"/>
                  <w:i/>
                  <w:color w:val="000000" w:themeColor="text1"/>
                  <w:sz w:val="24"/>
                  <w:szCs w:val="24"/>
                  <w:lang w:val="en-GB" w:eastAsia="zh-CN"/>
                </w:rPr>
                <w:delText>3</w:delText>
              </w:r>
            </w:del>
            <w:ins w:id="197" w:author="Dajun Wang" w:date="2022-06-10T14:24:00Z">
              <w:r w:rsidR="006A24B6">
                <w:rPr>
                  <w:rFonts w:ascii="Times New Roman" w:eastAsia="SimSun" w:hAnsi="Times New Roman" w:cs="Times New Roman"/>
                  <w:i/>
                  <w:color w:val="000000" w:themeColor="text1"/>
                  <w:sz w:val="24"/>
                  <w:szCs w:val="24"/>
                  <w:lang w:val="en-GB" w:eastAsia="zh-CN"/>
                </w:rPr>
                <w:t>2</w:t>
              </w:r>
            </w:ins>
            <w:r w:rsidR="00BD3947">
              <w:rPr>
                <w:rFonts w:ascii="Times New Roman" w:eastAsia="SimSun" w:hAnsi="Times New Roman" w:cs="Times New Roman"/>
                <w:i/>
                <w:color w:val="000000" w:themeColor="text1"/>
                <w:sz w:val="24"/>
                <w:szCs w:val="24"/>
                <w:lang w:val="en-GB" w:eastAsia="zh-CN"/>
              </w:rPr>
              <w:t xml:space="preserve">.) </w:t>
            </w:r>
            <w:r w:rsidR="00F3670E" w:rsidRPr="00BD3947">
              <w:rPr>
                <w:rFonts w:ascii="Times New Roman" w:eastAsia="SimSun" w:hAnsi="Times New Roman" w:cs="Times New Roman"/>
                <w:i/>
                <w:color w:val="000000" w:themeColor="text1"/>
                <w:sz w:val="24"/>
                <w:szCs w:val="24"/>
                <w:lang w:val="en-GB" w:eastAsia="zh-CN"/>
              </w:rPr>
              <w:t>Enhancements to</w:t>
            </w:r>
            <w:r w:rsidR="00A92A2D">
              <w:rPr>
                <w:rFonts w:ascii="Times New Roman" w:eastAsia="SimSun" w:hAnsi="Times New Roman" w:cs="Times New Roman"/>
                <w:i/>
                <w:color w:val="000000" w:themeColor="text1"/>
                <w:sz w:val="24"/>
                <w:szCs w:val="24"/>
                <w:lang w:val="en-GB" w:eastAsia="zh-CN"/>
              </w:rPr>
              <w:t>wards</w:t>
            </w:r>
            <w:r w:rsidR="00F3670E" w:rsidRPr="00BD3947">
              <w:rPr>
                <w:rFonts w:ascii="Times New Roman" w:eastAsia="SimSun" w:hAnsi="Times New Roman" w:cs="Times New Roman"/>
                <w:i/>
                <w:color w:val="000000" w:themeColor="text1"/>
                <w:sz w:val="24"/>
                <w:szCs w:val="24"/>
                <w:lang w:val="en-GB" w:eastAsia="zh-CN"/>
              </w:rPr>
              <w:t xml:space="preserve"> husbandry management and processes</w:t>
            </w:r>
          </w:p>
          <w:p w14:paraId="4F9B07C4" w14:textId="0DE29144" w:rsidR="00F44945"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w:t>
            </w:r>
            <w:r w:rsidR="00891A8F">
              <w:rPr>
                <w:rFonts w:ascii="Times New Roman" w:eastAsia="SimSun" w:hAnsi="Times New Roman" w:cs="Times New Roman"/>
                <w:iCs/>
                <w:color w:val="000000" w:themeColor="text1"/>
                <w:sz w:val="24"/>
                <w:szCs w:val="24"/>
                <w:lang w:val="en-GB" w:eastAsia="zh-CN"/>
              </w:rPr>
              <w:t xml:space="preserve"> routine</w:t>
            </w:r>
            <w:r w:rsidRPr="00494716">
              <w:rPr>
                <w:rFonts w:ascii="Times New Roman" w:eastAsia="SimSun" w:hAnsi="Times New Roman" w:cs="Times New Roman"/>
                <w:iCs/>
                <w:color w:val="000000" w:themeColor="text1"/>
                <w:sz w:val="24"/>
                <w:szCs w:val="24"/>
                <w:lang w:val="en-GB" w:eastAsia="zh-CN"/>
              </w:rPr>
              <w:t xml:space="preserve"> preparation of</w:t>
            </w:r>
            <w:r w:rsidR="00C5330B" w:rsidRPr="00494716">
              <w:rPr>
                <w:rFonts w:ascii="Times New Roman" w:eastAsia="SimSun" w:hAnsi="Times New Roman" w:cs="Times New Roman"/>
                <w:iCs/>
                <w:color w:val="000000" w:themeColor="text1"/>
                <w:sz w:val="24"/>
                <w:szCs w:val="24"/>
                <w:lang w:val="en-GB" w:eastAsia="zh-CN"/>
              </w:rPr>
              <w:t xml:space="preserve"> cut hay </w:t>
            </w:r>
            <w:r w:rsidR="00891A8F">
              <w:rPr>
                <w:rFonts w:ascii="Times New Roman" w:eastAsia="SimSun" w:hAnsi="Times New Roman" w:cs="Times New Roman"/>
                <w:iCs/>
                <w:color w:val="000000" w:themeColor="text1"/>
                <w:sz w:val="24"/>
                <w:szCs w:val="24"/>
                <w:lang w:val="en-GB" w:eastAsia="zh-CN"/>
              </w:rPr>
              <w:t>will be</w:t>
            </w:r>
            <w:r w:rsidR="00C5330B" w:rsidRPr="00494716">
              <w:rPr>
                <w:rFonts w:ascii="Times New Roman" w:eastAsia="SimSun" w:hAnsi="Times New Roman" w:cs="Times New Roman"/>
                <w:iCs/>
                <w:color w:val="000000" w:themeColor="text1"/>
                <w:sz w:val="24"/>
                <w:szCs w:val="24"/>
                <w:lang w:val="en-GB" w:eastAsia="zh-CN"/>
              </w:rPr>
              <w:t xml:space="preserve"> </w:t>
            </w:r>
            <w:r w:rsidR="00BD3947">
              <w:rPr>
                <w:rFonts w:ascii="Times New Roman" w:eastAsia="SimSun" w:hAnsi="Times New Roman" w:cs="Times New Roman"/>
                <w:iCs/>
                <w:color w:val="000000" w:themeColor="text1"/>
                <w:sz w:val="24"/>
                <w:szCs w:val="24"/>
                <w:lang w:val="en-GB" w:eastAsia="zh-CN"/>
              </w:rPr>
              <w:t>recorded</w:t>
            </w:r>
            <w:r w:rsidR="00C5330B" w:rsidRPr="00494716">
              <w:rPr>
                <w:rFonts w:ascii="Times New Roman" w:eastAsia="SimSun" w:hAnsi="Times New Roman" w:cs="Times New Roman"/>
                <w:iCs/>
                <w:color w:val="000000" w:themeColor="text1"/>
                <w:sz w:val="24"/>
                <w:szCs w:val="24"/>
                <w:lang w:val="en-GB" w:eastAsia="zh-CN"/>
              </w:rPr>
              <w:t xml:space="preserve"> and</w:t>
            </w:r>
            <w:r w:rsidRPr="00494716">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improvements</w:t>
            </w:r>
            <w:r w:rsidRPr="00494716">
              <w:rPr>
                <w:rFonts w:ascii="Times New Roman" w:eastAsia="SimSun" w:hAnsi="Times New Roman" w:cs="Times New Roman"/>
                <w:iCs/>
                <w:color w:val="000000" w:themeColor="text1"/>
                <w:sz w:val="24"/>
                <w:szCs w:val="24"/>
                <w:lang w:val="en-GB" w:eastAsia="zh-CN"/>
              </w:rPr>
              <w:t xml:space="preserve"> between the two feeding </w:t>
            </w:r>
            <w:r w:rsidR="00891A8F">
              <w:rPr>
                <w:rFonts w:ascii="Times New Roman" w:eastAsia="SimSun" w:hAnsi="Times New Roman" w:cs="Times New Roman"/>
                <w:iCs/>
                <w:color w:val="000000" w:themeColor="text1"/>
                <w:sz w:val="24"/>
                <w:szCs w:val="24"/>
                <w:lang w:val="en-GB" w:eastAsia="zh-CN"/>
              </w:rPr>
              <w:t xml:space="preserve">presentations </w:t>
            </w:r>
            <w:r w:rsidR="00A92A2D">
              <w:rPr>
                <w:rFonts w:ascii="Times New Roman" w:eastAsia="SimSun" w:hAnsi="Times New Roman" w:cs="Times New Roman"/>
                <w:iCs/>
                <w:color w:val="000000" w:themeColor="text1"/>
                <w:sz w:val="24"/>
                <w:szCs w:val="24"/>
                <w:lang w:val="en-GB" w:eastAsia="zh-CN"/>
              </w:rPr>
              <w:t xml:space="preserve">will be qualitatively compared and discussed. </w:t>
            </w:r>
          </w:p>
          <w:p w14:paraId="4E1EECB9" w14:textId="136C66BA" w:rsidR="00891A8F"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0ADA82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50E3704E"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Identif</w:t>
            </w:r>
            <w:r w:rsidR="00176DFE">
              <w:rPr>
                <w:rFonts w:ascii="Times New Roman" w:eastAsia="SimSun" w:hAnsi="Times New Roman" w:cs="Times New Roman"/>
                <w:iCs/>
                <w:color w:val="000000" w:themeColor="text1"/>
                <w:sz w:val="24"/>
                <w:szCs w:val="24"/>
                <w:lang w:val="en-GB" w:eastAsia="zh-CN"/>
              </w:rPr>
              <w:t>y</w:t>
            </w:r>
            <w:r>
              <w:rPr>
                <w:rFonts w:ascii="Times New Roman" w:eastAsia="SimSun" w:hAnsi="Times New Roman" w:cs="Times New Roman"/>
                <w:iCs/>
                <w:color w:val="000000" w:themeColor="text1"/>
                <w:sz w:val="24"/>
                <w:szCs w:val="24"/>
                <w:lang w:val="en-GB" w:eastAsia="zh-CN"/>
              </w:rPr>
              <w:t xml:space="preserve"> browse species that can improve the repertoire of </w:t>
            </w:r>
            <w:r w:rsidR="00FC44D9">
              <w:rPr>
                <w:rFonts w:ascii="Times New Roman" w:eastAsia="SimSun" w:hAnsi="Times New Roman" w:cs="Times New Roman"/>
                <w:iCs/>
                <w:color w:val="000000" w:themeColor="text1"/>
                <w:sz w:val="24"/>
                <w:szCs w:val="24"/>
                <w:lang w:val="en-GB" w:eastAsia="zh-CN"/>
              </w:rPr>
              <w:t>browse</w:t>
            </w:r>
            <w:r>
              <w:rPr>
                <w:rFonts w:ascii="Times New Roman" w:eastAsia="SimSun" w:hAnsi="Times New Roman" w:cs="Times New Roman"/>
                <w:iCs/>
                <w:color w:val="000000" w:themeColor="text1"/>
                <w:sz w:val="24"/>
                <w:szCs w:val="24"/>
                <w:lang w:val="en-GB" w:eastAsia="zh-CN"/>
              </w:rPr>
              <w:t xml:space="preserve"> offered to these animals, in addition to hay. The importance of </w:t>
            </w:r>
            <w:r w:rsidR="00FC44D9">
              <w:rPr>
                <w:rFonts w:ascii="Times New Roman" w:eastAsia="SimSun" w:hAnsi="Times New Roman" w:cs="Times New Roman"/>
                <w:iCs/>
                <w:color w:val="000000" w:themeColor="text1"/>
                <w:sz w:val="24"/>
                <w:szCs w:val="24"/>
                <w:lang w:val="en-GB" w:eastAsia="zh-CN"/>
              </w:rPr>
              <w:t>browse</w:t>
            </w:r>
            <w:r>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was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w:t>
            </w:r>
            <w:r w:rsidR="00A92A2D">
              <w:rPr>
                <w:rFonts w:ascii="Times New Roman" w:eastAsia="SimSun" w:hAnsi="Times New Roman" w:cs="Times New Roman"/>
                <w:iCs/>
                <w:color w:val="000000" w:themeColor="text1"/>
                <w:sz w:val="24"/>
                <w:szCs w:val="24"/>
                <w:lang w:val="en-GB" w:eastAsia="zh-CN"/>
              </w:rPr>
              <w:t xml:space="preserve"> addressing</w:t>
            </w:r>
            <w:r w:rsidR="005203C1">
              <w:rPr>
                <w:rFonts w:ascii="Times New Roman" w:eastAsia="SimSun" w:hAnsi="Times New Roman" w:cs="Times New Roman"/>
                <w:iCs/>
                <w:color w:val="000000" w:themeColor="text1"/>
                <w:sz w:val="24"/>
                <w:szCs w:val="24"/>
                <w:lang w:val="en-GB" w:eastAsia="zh-CN"/>
              </w:rPr>
              <w:t xml:space="preserve"> feeding preferences, nutritional value as well as </w:t>
            </w:r>
            <w:r w:rsidR="00A92A2D">
              <w:rPr>
                <w:rFonts w:ascii="Times New Roman" w:eastAsia="SimSun" w:hAnsi="Times New Roman" w:cs="Times New Roman"/>
                <w:iCs/>
                <w:color w:val="000000" w:themeColor="text1"/>
                <w:sz w:val="24"/>
                <w:szCs w:val="24"/>
                <w:lang w:val="en-GB" w:eastAsia="zh-CN"/>
              </w:rPr>
              <w:t xml:space="preserve">encouraging </w:t>
            </w:r>
            <w:r w:rsidR="005203C1">
              <w:rPr>
                <w:rFonts w:ascii="Times New Roman" w:eastAsia="SimSun" w:hAnsi="Times New Roman" w:cs="Times New Roman"/>
                <w:iCs/>
                <w:color w:val="000000" w:themeColor="text1"/>
                <w:sz w:val="24"/>
                <w:szCs w:val="24"/>
                <w:lang w:val="en-GB" w:eastAsia="zh-CN"/>
              </w:rPr>
              <w:t>positive changes in behavioural and activity patterns.</w:t>
            </w:r>
          </w:p>
          <w:p w14:paraId="05CC9F2D" w14:textId="00AC0C75" w:rsidR="00EC2EAA" w:rsidRDefault="005203C1" w:rsidP="00A92A2D">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w:t>
            </w:r>
            <w:r w:rsidR="00176DFE">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2C256DF8" w14:textId="77777777" w:rsidR="00A92A2D" w:rsidRPr="00A92A2D" w:rsidRDefault="00A92A2D" w:rsidP="00A92A2D">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62D4AC2" w14:textId="74A53C40" w:rsidR="00A07B59" w:rsidRPr="00B46D12" w:rsidRDefault="00A07B59" w:rsidP="003C341D">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712E92A" w:rsidR="00A07B59" w:rsidRDefault="00A07B59"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B87E2AD" w14:textId="52372D02" w:rsidR="00573BD1" w:rsidRPr="00A07B59" w:rsidRDefault="00573BD1"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573BD1">
              <w:rPr>
                <w:rFonts w:ascii="Times New Roman" w:eastAsia="Times New Roman" w:hAnsi="Times New Roman" w:cs="Times New Roman"/>
                <w:sz w:val="24"/>
                <w:szCs w:val="24"/>
                <w:lang w:val="en-GB" w:eastAsia="en-GB"/>
              </w:rPr>
              <w:t>Bhattacharjee D, Sarkar R, Sau S, Bhadra A. 2020 Sociability of Indian free-ranging dogs (</w:t>
            </w:r>
            <w:r w:rsidRPr="00A92A2D">
              <w:rPr>
                <w:rFonts w:ascii="Times New Roman" w:eastAsia="Times New Roman" w:hAnsi="Times New Roman" w:cs="Times New Roman"/>
                <w:i/>
                <w:iCs/>
                <w:sz w:val="24"/>
                <w:szCs w:val="24"/>
                <w:lang w:val="en-GB" w:eastAsia="en-GB"/>
              </w:rPr>
              <w:t>Canis lupus familiaris</w:t>
            </w:r>
            <w:r w:rsidRPr="00573BD1">
              <w:rPr>
                <w:rFonts w:ascii="Times New Roman" w:eastAsia="Times New Roman" w:hAnsi="Times New Roman" w:cs="Times New Roman"/>
                <w:sz w:val="24"/>
                <w:szCs w:val="24"/>
                <w:lang w:val="en-GB" w:eastAsia="en-GB"/>
              </w:rPr>
              <w:t xml:space="preserve">) varies with human movement in urban areas. </w:t>
            </w:r>
            <w:r w:rsidRPr="00A92A2D">
              <w:rPr>
                <w:rFonts w:ascii="Times New Roman" w:eastAsia="Times New Roman" w:hAnsi="Times New Roman" w:cs="Times New Roman"/>
                <w:i/>
                <w:iCs/>
                <w:sz w:val="24"/>
                <w:szCs w:val="24"/>
                <w:lang w:val="en-GB" w:eastAsia="en-GB"/>
              </w:rPr>
              <w:t>Journal of Comparative Psychology</w:t>
            </w:r>
            <w:r w:rsidRPr="00573BD1">
              <w:rPr>
                <w:rFonts w:ascii="Times New Roman" w:eastAsia="Times New Roman" w:hAnsi="Times New Roman" w:cs="Times New Roman"/>
                <w:sz w:val="24"/>
                <w:szCs w:val="24"/>
                <w:lang w:val="en-GB" w:eastAsia="en-GB"/>
              </w:rPr>
              <w:t xml:space="preserve"> (doi:10.1037/com0000241)</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6366A4A4" w:rsidR="005223BF" w:rsidRPr="00A92A2D" w:rsidRDefault="00A92A2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A92A2D">
              <w:rPr>
                <w:rFonts w:ascii="Times New Roman" w:eastAsia="MS Song" w:hAnsi="Times New Roman" w:cs="Times New Roman"/>
                <w:bCs/>
                <w:sz w:val="24"/>
                <w:szCs w:val="24"/>
                <w:lang w:val="en-GB" w:eastAsia="zh-CN"/>
              </w:rPr>
              <w:t xml:space="preserve">The timing for </w:t>
            </w:r>
            <w:r w:rsidR="000C672C" w:rsidRPr="00A92A2D">
              <w:rPr>
                <w:rFonts w:ascii="Times New Roman" w:eastAsia="MS Song" w:hAnsi="Times New Roman" w:cs="Times New Roman"/>
                <w:bCs/>
                <w:sz w:val="24"/>
                <w:szCs w:val="24"/>
                <w:lang w:val="en-GB" w:eastAsia="zh-CN"/>
              </w:rPr>
              <w:t>routine</w:t>
            </w:r>
            <w:r w:rsidRPr="00A92A2D">
              <w:rPr>
                <w:rFonts w:ascii="Times New Roman" w:eastAsia="MS Song" w:hAnsi="Times New Roman" w:cs="Times New Roman"/>
                <w:bCs/>
                <w:sz w:val="24"/>
                <w:szCs w:val="24"/>
                <w:lang w:val="en-GB" w:eastAsia="zh-CN"/>
              </w:rPr>
              <w:t xml:space="preserve"> diets </w:t>
            </w:r>
            <w:r w:rsidR="000B3B4F">
              <w:rPr>
                <w:rFonts w:ascii="Times New Roman" w:eastAsia="MS Song" w:hAnsi="Times New Roman" w:cs="Times New Roman"/>
                <w:bCs/>
                <w:sz w:val="24"/>
                <w:szCs w:val="24"/>
                <w:lang w:val="en-GB" w:eastAsia="zh-CN"/>
              </w:rPr>
              <w:t>will be</w:t>
            </w:r>
            <w:r w:rsidRPr="00A92A2D">
              <w:rPr>
                <w:rFonts w:ascii="Times New Roman" w:eastAsia="MS Song" w:hAnsi="Times New Roman" w:cs="Times New Roman"/>
                <w:bCs/>
                <w:sz w:val="24"/>
                <w:szCs w:val="24"/>
                <w:lang w:val="en-GB" w:eastAsia="zh-CN"/>
              </w:rPr>
              <w:t xml:space="preserve"> </w:t>
            </w:r>
            <w:r>
              <w:rPr>
                <w:rFonts w:ascii="Times New Roman" w:eastAsia="MS Song" w:hAnsi="Times New Roman" w:cs="Times New Roman"/>
                <w:bCs/>
                <w:sz w:val="24"/>
                <w:szCs w:val="24"/>
                <w:lang w:val="en-GB" w:eastAsia="zh-CN"/>
              </w:rPr>
              <w:t>moved two hours ahead of schedule</w:t>
            </w:r>
            <w:r w:rsidRPr="00A92A2D">
              <w:rPr>
                <w:rFonts w:ascii="Times New Roman" w:eastAsia="MS Song" w:hAnsi="Times New Roman" w:cs="Times New Roman"/>
                <w:bCs/>
                <w:sz w:val="24"/>
                <w:szCs w:val="24"/>
                <w:lang w:val="en-GB" w:eastAsia="zh-CN"/>
              </w:rPr>
              <w:t xml:space="preserve"> to accommodate the project</w:t>
            </w:r>
            <w:r w:rsidR="000C672C">
              <w:rPr>
                <w:rFonts w:ascii="Times New Roman" w:eastAsia="MS Song" w:hAnsi="Times New Roman" w:cs="Times New Roman"/>
                <w:bCs/>
                <w:sz w:val="24"/>
                <w:szCs w:val="24"/>
                <w:lang w:val="en-GB" w:eastAsia="zh-CN"/>
              </w:rPr>
              <w:t xml:space="preserve"> (i.e. observations)</w:t>
            </w:r>
            <w:r w:rsidRPr="00A92A2D">
              <w:rPr>
                <w:rFonts w:ascii="Times New Roman" w:eastAsia="MS Song" w:hAnsi="Times New Roman" w:cs="Times New Roman"/>
                <w:bCs/>
                <w:sz w:val="24"/>
                <w:szCs w:val="24"/>
                <w:lang w:val="en-GB" w:eastAsia="zh-CN"/>
              </w:rPr>
              <w:t xml:space="preserve"> but this is unlikely to compromise the animal’s welfare (Hong. J. and J.Y. Lim, personal communication, 2022)</w:t>
            </w:r>
            <w:r w:rsidR="000C672C">
              <w:rPr>
                <w:rFonts w:ascii="Times New Roman" w:eastAsia="MS Song" w:hAnsi="Times New Roman" w:cs="Times New Roman"/>
                <w:bCs/>
                <w:sz w:val="24"/>
                <w:szCs w:val="24"/>
                <w:lang w:val="en-GB" w:eastAsia="zh-CN"/>
              </w:rPr>
              <w:t>.</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098A2E20" w14:textId="613F726F" w:rsidR="00C915CA" w:rsidRPr="000C672C" w:rsidRDefault="005223BF" w:rsidP="000C672C">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277437E"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07E44BE2" w14:textId="0A59CF6D" w:rsidR="000C672C" w:rsidRP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p>
        </w:tc>
      </w:tr>
      <w:tr w:rsidR="005223BF" w14:paraId="3156759B" w14:textId="77777777" w:rsidTr="006A7D69">
        <w:trPr>
          <w:trHeight w:val="350"/>
        </w:trPr>
        <w:tc>
          <w:tcPr>
            <w:tcW w:w="9540" w:type="dxa"/>
            <w:shd w:val="clear" w:color="auto" w:fill="auto"/>
          </w:tcPr>
          <w:p w14:paraId="5334B1F7" w14:textId="64D1D75A" w:rsidR="005223BF" w:rsidRPr="000C672C" w:rsidRDefault="005223BF" w:rsidP="000C672C">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6D2CA564"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411A8469" w14:textId="4D526655" w:rsidR="000C672C" w:rsidRPr="00665EB6" w:rsidRDefault="000C672C" w:rsidP="000C672C">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407875FC"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the introduction of browse species</w:t>
            </w:r>
            <w:r w:rsidR="00300B6E">
              <w:rPr>
                <w:rFonts w:ascii="Times New Roman" w:eastAsia="MS Song" w:hAnsi="Times New Roman" w:cs="Times New Roman"/>
                <w:sz w:val="24"/>
                <w:szCs w:val="24"/>
                <w:lang w:val="en-GB" w:eastAsia="zh-CN"/>
              </w:rPr>
              <w:t xml:space="preserve"> into the diets</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w:t>
            </w:r>
            <w:r w:rsidR="008D454E">
              <w:rPr>
                <w:rFonts w:ascii="Times New Roman" w:eastAsia="MS Song" w:hAnsi="Times New Roman" w:cs="Times New Roman"/>
                <w:sz w:val="24"/>
                <w:szCs w:val="24"/>
                <w:lang w:val="en-GB" w:eastAsia="zh-CN"/>
              </w:rPr>
              <w:t>TS</w:t>
            </w:r>
            <w:r w:rsidR="00AF2BFD">
              <w:rPr>
                <w:rFonts w:ascii="Times New Roman" w:eastAsia="MS Song" w:hAnsi="Times New Roman" w:cs="Times New Roman"/>
                <w:sz w:val="24"/>
                <w:szCs w:val="24"/>
                <w:lang w:val="en-GB" w:eastAsia="zh-CN"/>
              </w:rPr>
              <w:t xml:space="preserve"> and</w:t>
            </w:r>
            <w:r w:rsidR="00300B6E">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2)</w:t>
            </w:r>
            <w:r w:rsidR="00300B6E">
              <w:rPr>
                <w:rFonts w:ascii="Times New Roman" w:eastAsia="MS Song" w:hAnsi="Times New Roman" w:cs="Times New Roman"/>
                <w:sz w:val="24"/>
                <w:szCs w:val="24"/>
                <w:lang w:val="en-GB" w:eastAsia="zh-CN"/>
              </w:rPr>
              <w:t xml:space="preserve"> the improvements in activity and behavioural repertoire when preferred </w:t>
            </w:r>
            <w:r w:rsidR="00FC44D9">
              <w:rPr>
                <w:rFonts w:ascii="Times New Roman" w:eastAsia="MS Song" w:hAnsi="Times New Roman" w:cs="Times New Roman"/>
                <w:sz w:val="24"/>
                <w:szCs w:val="24"/>
                <w:lang w:val="en-GB" w:eastAsia="zh-CN"/>
              </w:rPr>
              <w:t>browse</w:t>
            </w:r>
            <w:r w:rsidR="00300B6E">
              <w:rPr>
                <w:rFonts w:ascii="Times New Roman" w:eastAsia="MS Song" w:hAnsi="Times New Roman" w:cs="Times New Roman"/>
                <w:sz w:val="24"/>
                <w:szCs w:val="24"/>
                <w:lang w:val="en-GB" w:eastAsia="zh-CN"/>
              </w:rPr>
              <w:t xml:space="preserve"> </w:t>
            </w:r>
            <w:r w:rsidR="009C6A0B">
              <w:rPr>
                <w:rFonts w:ascii="Times New Roman" w:eastAsia="MS Song" w:hAnsi="Times New Roman" w:cs="Times New Roman"/>
                <w:sz w:val="24"/>
                <w:szCs w:val="24"/>
                <w:lang w:val="en-GB" w:eastAsia="zh-CN"/>
              </w:rPr>
              <w:t>is</w:t>
            </w:r>
            <w:r w:rsidR="00300B6E">
              <w:rPr>
                <w:rFonts w:ascii="Times New Roman" w:eastAsia="MS Song" w:hAnsi="Times New Roman" w:cs="Times New Roman"/>
                <w:sz w:val="24"/>
                <w:szCs w:val="24"/>
                <w:lang w:val="en-GB" w:eastAsia="zh-CN"/>
              </w:rPr>
              <w:t xml:space="preserve"> </w:t>
            </w:r>
            <w:r w:rsidR="009C6A0B">
              <w:rPr>
                <w:rFonts w:ascii="Times New Roman" w:eastAsia="MS Song" w:hAnsi="Times New Roman" w:cs="Times New Roman"/>
                <w:sz w:val="24"/>
                <w:szCs w:val="24"/>
                <w:lang w:val="en-GB" w:eastAsia="zh-CN"/>
              </w:rPr>
              <w:t>provided</w:t>
            </w:r>
            <w:r w:rsidRPr="00CB7DDC">
              <w:rPr>
                <w:rFonts w:ascii="Times New Roman" w:eastAsia="MS Song" w:hAnsi="Times New Roman" w:cs="Times New Roman"/>
                <w:sz w:val="24"/>
                <w:szCs w:val="24"/>
                <w:lang w:val="en-GB" w:eastAsia="zh-CN"/>
              </w:rPr>
              <w:t xml:space="preserve">. Not only does the introduction of </w:t>
            </w:r>
            <w:r w:rsidR="00300B6E">
              <w:rPr>
                <w:rFonts w:ascii="Times New Roman" w:eastAsia="MS Song" w:hAnsi="Times New Roman" w:cs="Times New Roman"/>
                <w:sz w:val="24"/>
                <w:szCs w:val="24"/>
                <w:lang w:val="en-GB" w:eastAsia="zh-CN"/>
              </w:rPr>
              <w:t xml:space="preserve">such </w:t>
            </w:r>
            <w:r w:rsidRPr="00CB7DDC">
              <w:rPr>
                <w:rFonts w:ascii="Times New Roman" w:eastAsia="MS Song" w:hAnsi="Times New Roman" w:cs="Times New Roman"/>
                <w:sz w:val="24"/>
                <w:szCs w:val="24"/>
                <w:lang w:val="en-GB" w:eastAsia="zh-CN"/>
              </w:rPr>
              <w:t xml:space="preserve">browse </w:t>
            </w:r>
            <w:r w:rsidR="00300B6E">
              <w:rPr>
                <w:rFonts w:ascii="Times New Roman" w:eastAsia="MS Song" w:hAnsi="Times New Roman" w:cs="Times New Roman"/>
                <w:sz w:val="24"/>
                <w:szCs w:val="24"/>
                <w:lang w:val="en-GB" w:eastAsia="zh-CN"/>
              </w:rPr>
              <w:t xml:space="preserve">species </w:t>
            </w:r>
            <w:r w:rsidR="004B525E">
              <w:rPr>
                <w:rFonts w:ascii="Times New Roman" w:eastAsia="MS Song" w:hAnsi="Times New Roman" w:cs="Times New Roman"/>
                <w:sz w:val="24"/>
                <w:szCs w:val="24"/>
                <w:lang w:val="en-GB" w:eastAsia="zh-CN"/>
              </w:rPr>
              <w:t>allow</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a greater</w:t>
            </w:r>
            <w:r w:rsidR="002231AB"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004B525E">
              <w:rPr>
                <w:rFonts w:ascii="Times New Roman" w:eastAsia="MS Song" w:hAnsi="Times New Roman" w:cs="Times New Roman"/>
                <w:sz w:val="24"/>
                <w:szCs w:val="24"/>
                <w:lang w:val="en-GB" w:eastAsia="zh-CN"/>
              </w:rPr>
              <w:t xml:space="preserve">, but </w:t>
            </w:r>
            <w:r w:rsidRPr="00CB7DDC">
              <w:rPr>
                <w:rFonts w:ascii="Times New Roman" w:eastAsia="MS Song" w:hAnsi="Times New Roman" w:cs="Times New Roman"/>
                <w:sz w:val="24"/>
                <w:szCs w:val="24"/>
                <w:lang w:val="en-GB" w:eastAsia="zh-CN"/>
              </w:rPr>
              <w:t xml:space="preserve">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w:t>
            </w:r>
            <w:r w:rsidR="00300B6E">
              <w:rPr>
                <w:rFonts w:ascii="Times New Roman" w:eastAsia="MS Song" w:hAnsi="Times New Roman" w:cs="Times New Roman"/>
                <w:sz w:val="24"/>
                <w:szCs w:val="24"/>
                <w:lang w:val="en-GB" w:eastAsia="zh-CN"/>
              </w:rPr>
              <w:t>simulating</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natural</w:t>
            </w:r>
            <w:r w:rsidR="00797BEC">
              <w:rPr>
                <w:rFonts w:ascii="Times New Roman" w:eastAsia="MS Song" w:hAnsi="Times New Roman" w:cs="Times New Roman"/>
                <w:sz w:val="24"/>
                <w:szCs w:val="24"/>
                <w:lang w:val="en-GB" w:eastAsia="zh-CN"/>
              </w:rPr>
              <w:t xml:space="preserve"> feeding </w:t>
            </w:r>
            <w:r w:rsidR="00300B6E">
              <w:rPr>
                <w:rFonts w:ascii="Times New Roman" w:eastAsia="MS Song" w:hAnsi="Times New Roman" w:cs="Times New Roman"/>
                <w:sz w:val="24"/>
                <w:szCs w:val="24"/>
                <w:lang w:val="en-GB" w:eastAsia="zh-CN"/>
              </w:rPr>
              <w:t>opportunities</w:t>
            </w:r>
            <w:r w:rsidR="00797BEC">
              <w:rPr>
                <w:rFonts w:ascii="Times New Roman" w:eastAsia="MS Song" w:hAnsi="Times New Roman" w:cs="Times New Roman"/>
                <w:sz w:val="24"/>
                <w:szCs w:val="24"/>
                <w:lang w:val="en-GB" w:eastAsia="zh-CN"/>
              </w:rPr>
              <w:t xml:space="preserve"> for these </w:t>
            </w:r>
            <w:r w:rsidR="00CA02B3">
              <w:rPr>
                <w:rFonts w:ascii="Times New Roman" w:eastAsia="MS Song" w:hAnsi="Times New Roman" w:cs="Times New Roman"/>
                <w:sz w:val="24"/>
                <w:szCs w:val="24"/>
                <w:lang w:val="en-GB" w:eastAsia="zh-CN"/>
              </w:rPr>
              <w:t>animals</w:t>
            </w:r>
            <w:r w:rsidR="00300B6E">
              <w:rPr>
                <w:rFonts w:ascii="Times New Roman" w:eastAsia="MS Song" w:hAnsi="Times New Roman" w:cs="Times New Roman"/>
                <w:sz w:val="24"/>
                <w:szCs w:val="24"/>
                <w:lang w:val="en-GB" w:eastAsia="zh-CN"/>
              </w:rPr>
              <w:t xml:space="preserve"> that spend</w:t>
            </w:r>
            <w:r w:rsidR="00797BEC">
              <w:rPr>
                <w:rFonts w:ascii="Times New Roman" w:eastAsia="MS Song" w:hAnsi="Times New Roman" w:cs="Times New Roman"/>
                <w:sz w:val="24"/>
                <w:szCs w:val="24"/>
                <w:lang w:val="en-GB" w:eastAsia="zh-CN"/>
              </w:rPr>
              <w:t xml:space="preserve"> most of their time in the wild grazing. By moving </w:t>
            </w:r>
            <w:r w:rsidR="006B7C4B">
              <w:rPr>
                <w:rFonts w:ascii="Times New Roman" w:eastAsia="MS Song" w:hAnsi="Times New Roman" w:cs="Times New Roman"/>
                <w:sz w:val="24"/>
                <w:szCs w:val="24"/>
                <w:lang w:val="en-GB" w:eastAsia="zh-CN"/>
              </w:rPr>
              <w:t xml:space="preserve">in </w:t>
            </w:r>
            <w:r w:rsidR="00300B6E">
              <w:rPr>
                <w:rFonts w:ascii="Times New Roman" w:eastAsia="MS Song" w:hAnsi="Times New Roman" w:cs="Times New Roman"/>
                <w:sz w:val="24"/>
                <w:szCs w:val="24"/>
                <w:lang w:val="en-GB" w:eastAsia="zh-CN"/>
              </w:rPr>
              <w:t>the direction of</w:t>
            </w:r>
            <w:r w:rsidR="00797BEC">
              <w:rPr>
                <w:rFonts w:ascii="Times New Roman" w:eastAsia="MS Song" w:hAnsi="Times New Roman" w:cs="Times New Roman"/>
                <w:sz w:val="24"/>
                <w:szCs w:val="24"/>
                <w:lang w:val="en-GB" w:eastAsia="zh-CN"/>
              </w:rPr>
              <w:t xml:space="preserve"> naturalistic </w:t>
            </w:r>
            <w:r w:rsidR="00300B6E">
              <w:rPr>
                <w:rFonts w:ascii="Times New Roman" w:eastAsia="MS Song" w:hAnsi="Times New Roman" w:cs="Times New Roman"/>
                <w:sz w:val="24"/>
                <w:szCs w:val="24"/>
                <w:lang w:val="en-GB" w:eastAsia="zh-CN"/>
              </w:rPr>
              <w:t>food presentation</w:t>
            </w:r>
            <w:r w:rsidR="000A4E40">
              <w:rPr>
                <w:rFonts w:ascii="Times New Roman" w:eastAsia="MS Song" w:hAnsi="Times New Roman" w:cs="Times New Roman"/>
                <w:sz w:val="24"/>
                <w:szCs w:val="24"/>
                <w:lang w:val="en-GB" w:eastAsia="zh-CN"/>
              </w:rPr>
              <w:t>, we can encourage a nutritionally</w:t>
            </w:r>
            <w:r w:rsidR="006B7C4B">
              <w:rPr>
                <w:rFonts w:ascii="Times New Roman" w:eastAsia="MS Song" w:hAnsi="Times New Roman" w:cs="Times New Roman"/>
                <w:sz w:val="24"/>
                <w:szCs w:val="24"/>
                <w:lang w:val="en-GB" w:eastAsia="zh-CN"/>
              </w:rPr>
              <w:t>-</w:t>
            </w:r>
            <w:r w:rsidR="000A4E40">
              <w:rPr>
                <w:rFonts w:ascii="Times New Roman" w:eastAsia="MS Song" w:hAnsi="Times New Roman" w:cs="Times New Roman"/>
                <w:sz w:val="24"/>
                <w:szCs w:val="24"/>
                <w:lang w:val="en-GB" w:eastAsia="zh-CN"/>
              </w:rPr>
              <w:t>balanced diet</w:t>
            </w:r>
            <w:r w:rsidR="008D454E">
              <w:rPr>
                <w:rFonts w:ascii="Times New Roman" w:eastAsia="MS Song" w:hAnsi="Times New Roman" w:cs="Times New Roman"/>
                <w:sz w:val="24"/>
                <w:szCs w:val="24"/>
                <w:lang w:val="en-GB" w:eastAsia="zh-CN"/>
              </w:rPr>
              <w:t xml:space="preserve"> through </w:t>
            </w:r>
            <w:r w:rsidR="00FC44D9">
              <w:rPr>
                <w:rFonts w:ascii="Times New Roman" w:eastAsia="MS Song" w:hAnsi="Times New Roman" w:cs="Times New Roman"/>
                <w:sz w:val="24"/>
                <w:szCs w:val="24"/>
                <w:lang w:val="en-GB" w:eastAsia="zh-CN"/>
              </w:rPr>
              <w:t>browse</w:t>
            </w:r>
            <w:r w:rsidR="000A4E40">
              <w:rPr>
                <w:rFonts w:ascii="Times New Roman" w:eastAsia="MS Song" w:hAnsi="Times New Roman" w:cs="Times New Roman"/>
                <w:sz w:val="24"/>
                <w:szCs w:val="24"/>
                <w:lang w:val="en-GB" w:eastAsia="zh-CN"/>
              </w:rPr>
              <w: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243F47CD"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w:t>
            </w:r>
            <w:r w:rsidR="008D454E">
              <w:rPr>
                <w:rFonts w:ascii="Times New Roman" w:eastAsia="MS Song" w:hAnsi="Times New Roman" w:cs="Times New Roman"/>
                <w:sz w:val="24"/>
                <w:szCs w:val="24"/>
                <w:lang w:val="en-GB" w:eastAsia="zh-CN"/>
              </w:rPr>
              <w:t xml:space="preserve">typically been </w:t>
            </w:r>
            <w:r w:rsidRPr="00CB7DDC">
              <w:rPr>
                <w:rFonts w:ascii="Times New Roman" w:eastAsia="MS Song" w:hAnsi="Times New Roman" w:cs="Times New Roman"/>
                <w:sz w:val="24"/>
                <w:szCs w:val="24"/>
                <w:lang w:val="en-GB" w:eastAsia="zh-CN"/>
              </w:rPr>
              <w:t xml:space="preserve">provided </w:t>
            </w:r>
            <w:r w:rsidR="008D454E">
              <w:rPr>
                <w:rFonts w:ascii="Times New Roman" w:eastAsia="MS Song" w:hAnsi="Times New Roman" w:cs="Times New Roman"/>
                <w:sz w:val="24"/>
                <w:szCs w:val="24"/>
                <w:lang w:val="en-GB" w:eastAsia="zh-CN"/>
              </w:rPr>
              <w:t xml:space="preserve">with </w:t>
            </w:r>
            <w:r w:rsidRPr="00CB7DDC">
              <w:rPr>
                <w:rFonts w:ascii="Times New Roman" w:eastAsia="MS Song" w:hAnsi="Times New Roman" w:cs="Times New Roman"/>
                <w:sz w:val="24"/>
                <w:szCs w:val="24"/>
                <w:lang w:val="en-GB" w:eastAsia="zh-CN"/>
              </w:rPr>
              <w:t xml:space="preserve">vegetables and commercial pellets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w:t>
            </w:r>
            <w:r w:rsidR="008D454E">
              <w:rPr>
                <w:rFonts w:ascii="Times New Roman" w:eastAsia="MS Song" w:hAnsi="Times New Roman" w:cs="Times New Roman"/>
                <w:sz w:val="24"/>
                <w:szCs w:val="24"/>
                <w:lang w:val="en-GB" w:eastAsia="zh-CN"/>
              </w:rPr>
              <w:t>with green vegetables (which are highly palatable)</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8D454E">
              <w:rPr>
                <w:rFonts w:ascii="Times New Roman" w:eastAsia="MS Song" w:hAnsi="Times New Roman" w:cs="Times New Roman"/>
                <w:sz w:val="24"/>
                <w:szCs w:val="24"/>
                <w:lang w:val="en-GB" w:eastAsia="zh-CN"/>
              </w:rPr>
              <w:t>. This is</w:t>
            </w:r>
            <w:r w:rsidR="00776CAB">
              <w:rPr>
                <w:rFonts w:ascii="Times New Roman" w:eastAsia="MS Song" w:hAnsi="Times New Roman" w:cs="Times New Roman"/>
                <w:sz w:val="24"/>
                <w:szCs w:val="24"/>
                <w:lang w:val="en-GB" w:eastAsia="zh-CN"/>
              </w:rPr>
              <w:t xml:space="preserve"> to </w:t>
            </w:r>
            <w:r w:rsidR="008D454E">
              <w:rPr>
                <w:rFonts w:ascii="Times New Roman" w:eastAsia="MS Song" w:hAnsi="Times New Roman" w:cs="Times New Roman"/>
                <w:sz w:val="24"/>
                <w:szCs w:val="24"/>
                <w:lang w:val="en-GB" w:eastAsia="zh-CN"/>
              </w:rPr>
              <w:t>ensure</w:t>
            </w:r>
            <w:r w:rsidR="00776CAB">
              <w:rPr>
                <w:rFonts w:ascii="Times New Roman" w:eastAsia="MS Song" w:hAnsi="Times New Roman" w:cs="Times New Roman"/>
                <w:sz w:val="24"/>
                <w:szCs w:val="24"/>
                <w:lang w:val="en-GB" w:eastAsia="zh-CN"/>
              </w:rPr>
              <w:t xml:space="preserve"> healthy digestion and </w:t>
            </w:r>
            <w:r w:rsidR="008D454E">
              <w:rPr>
                <w:rFonts w:ascii="Times New Roman" w:eastAsia="MS Song" w:hAnsi="Times New Roman" w:cs="Times New Roman"/>
                <w:sz w:val="24"/>
                <w:szCs w:val="24"/>
                <w:lang w:val="en-GB" w:eastAsia="zh-CN"/>
              </w:rPr>
              <w:t xml:space="preserve">promote </w:t>
            </w:r>
            <w:r w:rsidR="00776CAB">
              <w:rPr>
                <w:rFonts w:ascii="Times New Roman" w:eastAsia="MS Song" w:hAnsi="Times New Roman" w:cs="Times New Roman"/>
                <w:sz w:val="24"/>
                <w:szCs w:val="24"/>
                <w:lang w:val="en-GB" w:eastAsia="zh-CN"/>
              </w:rPr>
              <w:t>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8D454E">
              <w:rPr>
                <w:rFonts w:ascii="Times New Roman" w:eastAsia="MS Song" w:hAnsi="Times New Roman" w:cs="Times New Roman"/>
                <w:sz w:val="24"/>
                <w:szCs w:val="24"/>
                <w:lang w:val="en-GB" w:eastAsia="zh-CN"/>
              </w:rPr>
              <w:t>are unlikely to</w:t>
            </w:r>
            <w:r w:rsidR="00F36DE1">
              <w:rPr>
                <w:rFonts w:ascii="Times New Roman" w:eastAsia="MS Song" w:hAnsi="Times New Roman" w:cs="Times New Roman"/>
                <w:sz w:val="24"/>
                <w:szCs w:val="24"/>
                <w:lang w:val="en-GB" w:eastAsia="zh-CN"/>
              </w:rPr>
              <w:t xml:space="preserve"> forage </w:t>
            </w:r>
            <w:r w:rsidR="008D454E">
              <w:rPr>
                <w:rFonts w:ascii="Times New Roman" w:eastAsia="MS Song" w:hAnsi="Times New Roman" w:cs="Times New Roman"/>
                <w:sz w:val="24"/>
                <w:szCs w:val="24"/>
                <w:lang w:val="en-GB" w:eastAsia="zh-CN"/>
              </w:rPr>
              <w:t>solely on</w:t>
            </w:r>
            <w:r w:rsidR="00F36DE1">
              <w:rPr>
                <w:rFonts w:ascii="Times New Roman" w:eastAsia="MS Song" w:hAnsi="Times New Roman" w:cs="Times New Roman"/>
                <w:sz w:val="24"/>
                <w:szCs w:val="24"/>
                <w:lang w:val="en-GB" w:eastAsia="zh-CN"/>
              </w:rPr>
              <w:t xml:space="preserve"> ha</w:t>
            </w:r>
            <w:r w:rsidR="008D454E">
              <w:rPr>
                <w:rFonts w:ascii="Times New Roman" w:eastAsia="MS Song" w:hAnsi="Times New Roman" w:cs="Times New Roman"/>
                <w:sz w:val="24"/>
                <w:szCs w:val="24"/>
                <w:lang w:val="en-GB" w:eastAsia="zh-CN"/>
              </w:rPr>
              <w:t>y</w:t>
            </w:r>
            <w:r w:rsidR="00F36DE1">
              <w:rPr>
                <w:rFonts w:ascii="Times New Roman" w:eastAsia="MS Song" w:hAnsi="Times New Roman" w:cs="Times New Roman"/>
                <w:sz w:val="24"/>
                <w:szCs w:val="24"/>
                <w:lang w:val="en-GB" w:eastAsia="zh-CN"/>
              </w:rPr>
              <w:t>.</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xml:space="preserve">, due to the </w:t>
            </w:r>
            <w:r w:rsidR="00497FC8">
              <w:rPr>
                <w:rFonts w:ascii="Times New Roman" w:eastAsia="MS Song" w:hAnsi="Times New Roman" w:cs="Times New Roman"/>
                <w:sz w:val="24"/>
                <w:szCs w:val="24"/>
                <w:lang w:val="en-GB" w:eastAsia="zh-CN"/>
              </w:rPr>
              <w:t>scarcity</w:t>
            </w:r>
            <w:r w:rsidR="008D454E">
              <w:rPr>
                <w:rFonts w:ascii="Times New Roman" w:eastAsia="MS Song" w:hAnsi="Times New Roman" w:cs="Times New Roman"/>
                <w:sz w:val="24"/>
                <w:szCs w:val="24"/>
                <w:lang w:val="en-GB" w:eastAsia="zh-CN"/>
              </w:rPr>
              <w:t xml:space="preserve"> of</w:t>
            </w:r>
            <w:r w:rsidR="005879B1" w:rsidRPr="00CB7DDC">
              <w:rPr>
                <w:rFonts w:ascii="Times New Roman" w:eastAsia="MS Song" w:hAnsi="Times New Roman" w:cs="Times New Roman"/>
                <w:sz w:val="24"/>
                <w:szCs w:val="24"/>
                <w:lang w:val="en-GB" w:eastAsia="zh-CN"/>
              </w:rPr>
              <w:t xml:space="preserve">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w:t>
            </w:r>
            <w:r w:rsidR="00E83010">
              <w:rPr>
                <w:rFonts w:ascii="Times New Roman" w:eastAsia="MS Song" w:hAnsi="Times New Roman" w:cs="Times New Roman"/>
                <w:sz w:val="24"/>
                <w:szCs w:val="24"/>
                <w:lang w:val="en-GB" w:eastAsia="zh-CN"/>
              </w:rPr>
              <w:t>s</w:t>
            </w:r>
            <w:r w:rsidR="004A2C11">
              <w:rPr>
                <w:rFonts w:ascii="Times New Roman" w:eastAsia="MS Song" w:hAnsi="Times New Roman" w:cs="Times New Roman"/>
                <w:sz w:val="24"/>
                <w:szCs w:val="24"/>
                <w:lang w:val="en-GB" w:eastAsia="zh-CN"/>
              </w:rPr>
              <w:t xml:space="preserve"> to such a feeding preference (i.e.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7DEAD38B"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For instance, the provision of browse, instead of cut 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w:t>
            </w:r>
            <w:r w:rsidR="00E83010">
              <w:rPr>
                <w:rFonts w:ascii="Times New Roman" w:eastAsia="MS Song" w:hAnsi="Times New Roman" w:cs="Times New Roman"/>
                <w:sz w:val="24"/>
                <w:szCs w:val="24"/>
                <w:lang w:val="en-GB" w:eastAsia="zh-CN"/>
              </w:rPr>
              <w:t>l</w:t>
            </w:r>
            <w:r w:rsidR="006A40D0">
              <w:rPr>
                <w:rFonts w:ascii="Times New Roman" w:eastAsia="MS Song" w:hAnsi="Times New Roman" w:cs="Times New Roman"/>
                <w:sz w:val="24"/>
                <w:szCs w:val="24"/>
                <w:lang w:val="en-GB" w:eastAsia="zh-CN"/>
              </w:rPr>
              <w:t xml:space="preserve">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w:t>
            </w:r>
            <w:r w:rsidR="00E83010">
              <w:rPr>
                <w:rFonts w:ascii="Times New Roman" w:eastAsia="MS Song" w:hAnsi="Times New Roman" w:cs="Times New Roman"/>
                <w:sz w:val="24"/>
                <w:szCs w:val="24"/>
                <w:lang w:val="en-GB" w:eastAsia="zh-CN"/>
              </w:rPr>
              <w:t xml:space="preserve">wild </w:t>
            </w:r>
            <w:r w:rsidR="00225B35">
              <w:rPr>
                <w:rFonts w:ascii="Times New Roman" w:eastAsia="MS Song" w:hAnsi="Times New Roman" w:cs="Times New Roman"/>
                <w:sz w:val="24"/>
                <w:szCs w:val="24"/>
                <w:lang w:val="en-GB" w:eastAsia="zh-CN"/>
              </w:rPr>
              <w:t>environment and hopefully promote a set of natural behaviour</w:t>
            </w:r>
            <w:r w:rsidR="00E83010">
              <w:rPr>
                <w:rFonts w:ascii="Times New Roman" w:eastAsia="MS Song" w:hAnsi="Times New Roman" w:cs="Times New Roman"/>
                <w:sz w:val="24"/>
                <w:szCs w:val="24"/>
                <w:lang w:val="en-GB" w:eastAsia="zh-CN"/>
              </w:rPr>
              <w:t>s</w:t>
            </w:r>
            <w:r w:rsidR="00225B35">
              <w:rPr>
                <w:rFonts w:ascii="Times New Roman" w:eastAsia="MS Song" w:hAnsi="Times New Roman" w:cs="Times New Roman"/>
                <w:sz w:val="24"/>
                <w:szCs w:val="24"/>
                <w:lang w:val="en-GB" w:eastAsia="zh-CN"/>
              </w:rPr>
              <w:t xml:space="preserve"> which can enrich their </w:t>
            </w:r>
            <w:r w:rsidR="0096791F">
              <w:rPr>
                <w:rFonts w:ascii="Times New Roman" w:eastAsia="MS Song" w:hAnsi="Times New Roman" w:cs="Times New Roman"/>
                <w:sz w:val="24"/>
                <w:szCs w:val="24"/>
                <w:lang w:val="en-GB" w:eastAsia="zh-CN"/>
              </w:rPr>
              <w:t>health and mental well-being</w:t>
            </w:r>
            <w:r w:rsidR="00E83010">
              <w:rPr>
                <w:rFonts w:ascii="Times New Roman" w:eastAsia="MS Song" w:hAnsi="Times New Roman" w:cs="Times New Roman"/>
                <w:sz w:val="24"/>
                <w:szCs w:val="24"/>
                <w:lang w:val="en-GB" w:eastAsia="zh-CN"/>
              </w:rPr>
              <w:t xml:space="preserve"> – </w:t>
            </w:r>
            <w:r w:rsidR="0096791F">
              <w:rPr>
                <w:rFonts w:ascii="Times New Roman" w:eastAsia="MS Song" w:hAnsi="Times New Roman" w:cs="Times New Roman"/>
                <w:sz w:val="24"/>
                <w:szCs w:val="24"/>
                <w:lang w:val="en-GB" w:eastAsia="zh-CN"/>
              </w:rPr>
              <w:t>a</w:t>
            </w:r>
            <w:r w:rsidR="00E83010">
              <w:rPr>
                <w:rFonts w:ascii="Times New Roman" w:eastAsia="MS Song" w:hAnsi="Times New Roman" w:cs="Times New Roman"/>
                <w:sz w:val="24"/>
                <w:szCs w:val="24"/>
                <w:lang w:val="en-GB" w:eastAsia="zh-CN"/>
              </w:rPr>
              <w:t>n important</w:t>
            </w:r>
            <w:r w:rsidR="0096791F">
              <w:rPr>
                <w:rFonts w:ascii="Times New Roman" w:eastAsia="MS Song" w:hAnsi="Times New Roman" w:cs="Times New Roman"/>
                <w:sz w:val="24"/>
                <w:szCs w:val="24"/>
                <w:lang w:val="en-GB" w:eastAsia="zh-CN"/>
              </w:rPr>
              <w:t xml:space="preserve">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5771D09B"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the information obtained from this study can be used to</w:t>
            </w:r>
            <w:r w:rsidRPr="00CB7DDC">
              <w:rPr>
                <w:rFonts w:ascii="Times New Roman" w:eastAsia="MS Song" w:hAnsi="Times New Roman" w:cs="Times New Roman"/>
                <w:sz w:val="24"/>
                <w:szCs w:val="24"/>
                <w:lang w:val="en-GB" w:eastAsia="zh-CN"/>
              </w:rPr>
              <w:t xml:space="preserve"> help other zoological institutions </w:t>
            </w:r>
            <w:r w:rsidR="0002531C">
              <w:rPr>
                <w:rFonts w:ascii="Times New Roman" w:eastAsia="MS Song" w:hAnsi="Times New Roman" w:cs="Times New Roman"/>
                <w:sz w:val="24"/>
                <w:szCs w:val="24"/>
                <w:lang w:val="en-GB" w:eastAsia="zh-CN"/>
              </w:rPr>
              <w:t xml:space="preserve">identify </w:t>
            </w:r>
            <w:r w:rsidR="00FC44D9">
              <w:rPr>
                <w:rFonts w:ascii="Times New Roman" w:eastAsia="MS Song" w:hAnsi="Times New Roman" w:cs="Times New Roman"/>
                <w:sz w:val="24"/>
                <w:szCs w:val="24"/>
                <w:lang w:val="en-GB" w:eastAsia="zh-CN"/>
              </w:rPr>
              <w:t>browse</w:t>
            </w:r>
            <w:r w:rsidR="00E83010">
              <w:rPr>
                <w:rFonts w:ascii="Times New Roman" w:eastAsia="MS Song" w:hAnsi="Times New Roman" w:cs="Times New Roman"/>
                <w:sz w:val="24"/>
                <w:szCs w:val="24"/>
                <w:lang w:val="en-GB" w:eastAsia="zh-CN"/>
              </w:rPr>
              <w:t xml:space="preserve"> species</w:t>
            </w:r>
            <w:r w:rsidR="008250BD">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that the</w:t>
            </w:r>
            <w:r w:rsidR="008D454E">
              <w:rPr>
                <w:rFonts w:ascii="Times New Roman" w:eastAsia="MS Song" w:hAnsi="Times New Roman" w:cs="Times New Roman"/>
                <w:sz w:val="24"/>
                <w:szCs w:val="24"/>
                <w:lang w:val="en-GB" w:eastAsia="zh-CN"/>
              </w:rPr>
              <w:t>ir</w:t>
            </w:r>
            <w:r w:rsidRPr="00CB7DDC">
              <w:rPr>
                <w:rFonts w:ascii="Times New Roman" w:eastAsia="MS Song" w:hAnsi="Times New Roman" w:cs="Times New Roman"/>
                <w:sz w:val="24"/>
                <w:szCs w:val="24"/>
                <w:lang w:val="en-GB" w:eastAsia="zh-CN"/>
              </w:rPr>
              <w:t xml:space="preserve"> animals would consume and benefit from. This </w:t>
            </w:r>
            <w:r w:rsidR="00E83010">
              <w:rPr>
                <w:rFonts w:ascii="Times New Roman" w:eastAsia="MS Song" w:hAnsi="Times New Roman" w:cs="Times New Roman"/>
                <w:sz w:val="24"/>
                <w:szCs w:val="24"/>
                <w:lang w:val="en-GB" w:eastAsia="zh-CN"/>
              </w:rPr>
              <w:t>could</w:t>
            </w:r>
            <w:r w:rsidRPr="00CB7DDC">
              <w:rPr>
                <w:rFonts w:ascii="Times New Roman" w:eastAsia="MS Song" w:hAnsi="Times New Roman" w:cs="Times New Roman"/>
                <w:sz w:val="24"/>
                <w:szCs w:val="24"/>
                <w:lang w:val="en-GB" w:eastAsia="zh-CN"/>
              </w:rPr>
              <w:t xml:space="preserve">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 xml:space="preserve">within </w:t>
            </w:r>
            <w:r w:rsidRPr="00CB7DDC">
              <w:rPr>
                <w:rFonts w:ascii="Times New Roman" w:eastAsia="MS Song" w:hAnsi="Times New Roman" w:cs="Times New Roman"/>
                <w:sz w:val="24"/>
                <w:szCs w:val="24"/>
                <w:lang w:val="en-GB" w:eastAsia="zh-CN"/>
              </w:rPr>
              <w:t>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lastRenderedPageBreak/>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73C713FF"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445CA413"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analyzed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w:t>
            </w:r>
            <w:r w:rsidRPr="00C87CBD">
              <w:rPr>
                <w:rFonts w:ascii="Arial" w:eastAsia="SimSun" w:hAnsi="Arial" w:cs="Arial"/>
                <w:bCs/>
                <w:color w:val="000000"/>
                <w:sz w:val="20"/>
                <w:szCs w:val="20"/>
                <w:lang w:val="en-GB" w:eastAsia="zh-CN"/>
              </w:rPr>
              <w:lastRenderedPageBreak/>
              <w:t xml:space="preserve">in the project, and the eventual release, dissemination, and publication of project 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lastRenderedPageBreak/>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198"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198"/>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5DED079E"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w:t>
            </w:r>
            <w:r w:rsidR="0046610D" w:rsidRPr="0046610D">
              <w:rPr>
                <w:rFonts w:ascii="Arial" w:eastAsia="SimSun" w:hAnsi="Arial" w:cs="Arial"/>
                <w:sz w:val="20"/>
                <w:szCs w:val="20"/>
                <w:u w:val="single"/>
                <w:lang w:val="en-GB" w:eastAsia="zh-CN"/>
              </w:rPr>
              <w:t>Lim Jia Yan</w:t>
            </w:r>
            <w:r w:rsidR="0046610D">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 xml:space="preserve">, having requested assistance from the </w:t>
            </w:r>
            <w:r w:rsidR="007F5C85">
              <w:rPr>
                <w:rFonts w:ascii="Arial" w:eastAsia="SimSun" w:hAnsi="Arial" w:cs="Arial"/>
                <w:sz w:val="20"/>
                <w:szCs w:val="20"/>
                <w:lang w:val="en-GB" w:eastAsia="zh-CN"/>
              </w:rPr>
              <w:t>Mandai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694A1CE0"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r w:rsidR="0046610D">
              <w:rPr>
                <w:rFonts w:ascii="Arial" w:eastAsia="SimSun" w:hAnsi="Arial" w:cs="Arial"/>
                <w:sz w:val="20"/>
                <w:szCs w:val="20"/>
                <w:lang w:val="en-GB" w:eastAsia="zh-CN"/>
              </w:rPr>
              <w:t xml:space="preserve"> </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JIAYAN佳燕 LIM" w:date="2022-06-08T23:44:00Z" w:initials="JL">
    <w:p w14:paraId="7E5524A3" w14:textId="40AF5C3A" w:rsidR="00AF2BFD" w:rsidRDefault="00AF2BFD">
      <w:pPr>
        <w:pStyle w:val="CommentText"/>
      </w:pPr>
      <w:r>
        <w:rPr>
          <w:rStyle w:val="CommentReference"/>
        </w:rPr>
        <w:annotationRef/>
      </w:r>
      <w:r>
        <w:t xml:space="preserve">You mentioned UV reading previously, however, the UV reading is unlikely to be affected by the UV from outside as TS is covered. </w:t>
      </w:r>
    </w:p>
  </w:comment>
  <w:comment w:id="77" w:author="Sarah Chin" w:date="2022-06-09T09:40:00Z" w:initials="S">
    <w:p w14:paraId="649B436E" w14:textId="77777777" w:rsidR="003434C2" w:rsidRDefault="003434C2" w:rsidP="003C45F0">
      <w:pPr>
        <w:pStyle w:val="CommentText"/>
      </w:pPr>
      <w:r>
        <w:rPr>
          <w:rStyle w:val="CommentReference"/>
        </w:rPr>
        <w:annotationRef/>
      </w:r>
      <w:r>
        <w:t>I think temp and humidity is sufficient..?</w:t>
      </w:r>
    </w:p>
  </w:comment>
  <w:comment w:id="78" w:author="Dajun Wang" w:date="2022-06-10T11:32:00Z" w:initials="DW">
    <w:p w14:paraId="475BFDBF" w14:textId="77777777" w:rsidR="0010694E" w:rsidRDefault="0010694E" w:rsidP="00EB69B8">
      <w:pPr>
        <w:pStyle w:val="CommentText"/>
      </w:pPr>
      <w:r>
        <w:rPr>
          <w:rStyle w:val="CommentReference"/>
        </w:rPr>
        <w:annotationRef/>
      </w:r>
      <w:r>
        <w:t>I had some concerns in the beginning wrt UV light entering the exhibit - but I think you guys would be more aware of the situation and I'm okay with leaving this out.</w:t>
      </w:r>
    </w:p>
  </w:comment>
  <w:comment w:id="186" w:author="JIAYAN佳燕 LIM" w:date="2022-06-09T00:23:00Z" w:initials="JL">
    <w:p w14:paraId="2FC428DB" w14:textId="18EB24C3" w:rsidR="00AF2BFD" w:rsidRDefault="00AF2BFD">
      <w:pPr>
        <w:pStyle w:val="CommentText"/>
      </w:pPr>
      <w:r>
        <w:rPr>
          <w:rStyle w:val="CommentReference"/>
        </w:rPr>
        <w:annotationRef/>
      </w:r>
      <w:r>
        <w:t xml:space="preserve">Do we still need this? </w:t>
      </w:r>
    </w:p>
    <w:p w14:paraId="35008598" w14:textId="471FF343" w:rsidR="00AF2BFD" w:rsidRDefault="00AF2B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24A3" w15:done="0"/>
  <w15:commentEx w15:paraId="649B436E" w15:paraIdParent="7E5524A3" w15:done="0"/>
  <w15:commentEx w15:paraId="475BFDBF" w15:paraIdParent="7E5524A3" w15:done="0"/>
  <w15:commentEx w15:paraId="350085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B2F1" w16cex:dateUtc="2022-06-08T15:44:00Z"/>
  <w16cex:commentExtensible w16cex:durableId="264C3E79" w16cex:dateUtc="2022-06-09T01:40:00Z"/>
  <w16cex:commentExtensible w16cex:durableId="264DAA44" w16cex:dateUtc="2022-06-10T03:32:00Z"/>
  <w16cex:commentExtensible w16cex:durableId="264BBC0C" w16cex:dateUtc="2022-06-08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24A3" w16cid:durableId="264BB2F1"/>
  <w16cid:commentId w16cid:paraId="649B436E" w16cid:durableId="264C3E79"/>
  <w16cid:commentId w16cid:paraId="475BFDBF" w16cid:durableId="264DAA44"/>
  <w16cid:commentId w16cid:paraId="35008598" w16cid:durableId="264BB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63B4" w14:textId="77777777" w:rsidR="001E0DCB" w:rsidRDefault="001E0DCB" w:rsidP="005223BF">
      <w:pPr>
        <w:spacing w:after="0" w:line="240" w:lineRule="auto"/>
      </w:pPr>
      <w:r>
        <w:separator/>
      </w:r>
    </w:p>
  </w:endnote>
  <w:endnote w:type="continuationSeparator" w:id="0">
    <w:p w14:paraId="54265DEE" w14:textId="77777777" w:rsidR="001E0DCB" w:rsidRDefault="001E0DCB"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68F4A7E2" w:rsidR="007225EE" w:rsidRDefault="0046610D" w:rsidP="002C48F0">
    <w:pPr>
      <w:pStyle w:val="Footer"/>
      <w:ind w:left="6480"/>
    </w:pPr>
    <w:r>
      <w:rPr>
        <w:noProof/>
      </w:rPr>
      <w:drawing>
        <wp:anchor distT="0" distB="0" distL="114300" distR="114300" simplePos="0" relativeHeight="251662336" behindDoc="0" locked="0" layoutInCell="1" allowOverlap="1" wp14:anchorId="0D60513E" wp14:editId="2641839F">
          <wp:simplePos x="0" y="0"/>
          <wp:positionH relativeFrom="column">
            <wp:posOffset>5388610</wp:posOffset>
          </wp:positionH>
          <wp:positionV relativeFrom="paragraph">
            <wp:posOffset>-63461</wp:posOffset>
          </wp:positionV>
          <wp:extent cx="397510" cy="281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397510" cy="281940"/>
                  </a:xfrm>
                  <a:prstGeom prst="rect">
                    <a:avLst/>
                  </a:prstGeom>
                </pic:spPr>
              </pic:pic>
            </a:graphicData>
          </a:graphic>
          <wp14:sizeRelH relativeFrom="page">
            <wp14:pctWidth>0</wp14:pctWidth>
          </wp14:sizeRelH>
          <wp14:sizeRelV relativeFrom="page">
            <wp14:pctHeight>0</wp14:pctHeight>
          </wp14:sizeRelV>
        </wp:anchor>
      </w:drawing>
    </w:r>
    <w:r w:rsidR="0092458C">
      <w:t>Applicant Signature:</w:t>
    </w:r>
    <w:r>
      <w:t xml:space="preserve"> </w:t>
    </w:r>
  </w:p>
  <w:p w14:paraId="3D24AFEB" w14:textId="73D597CE" w:rsidR="007225EE" w:rsidRDefault="0092458C" w:rsidP="002C48F0">
    <w:pPr>
      <w:pStyle w:val="Footer"/>
      <w:ind w:left="6480"/>
    </w:pPr>
    <w:r>
      <w:t>Date:</w:t>
    </w:r>
    <w:r w:rsidR="0046610D">
      <w:t xml:space="preserve"> 27/05/2022</w:t>
    </w:r>
  </w:p>
  <w:p w14:paraId="437D91DA" w14:textId="35E1EF00" w:rsidR="007225EE" w:rsidRDefault="001E0DCB"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FD35" w14:textId="77777777" w:rsidR="001E0DCB" w:rsidRDefault="001E0DCB" w:rsidP="005223BF">
      <w:pPr>
        <w:spacing w:after="0" w:line="240" w:lineRule="auto"/>
      </w:pPr>
      <w:r>
        <w:separator/>
      </w:r>
    </w:p>
  </w:footnote>
  <w:footnote w:type="continuationSeparator" w:id="0">
    <w:p w14:paraId="344A7648" w14:textId="77777777" w:rsidR="001E0DCB" w:rsidRDefault="001E0DCB"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096A6169"/>
    <w:multiLevelType w:val="multilevel"/>
    <w:tmpl w:val="7A2C7EFC"/>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 w15:restartNumberingAfterBreak="0">
    <w:nsid w:val="0E243476"/>
    <w:multiLevelType w:val="hybridMultilevel"/>
    <w:tmpl w:val="AA0CF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4"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1E6805"/>
    <w:multiLevelType w:val="multilevel"/>
    <w:tmpl w:val="AFE8F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8"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4"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6"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20"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502086617">
    <w:abstractNumId w:val="15"/>
  </w:num>
  <w:num w:numId="2" w16cid:durableId="890729893">
    <w:abstractNumId w:val="13"/>
  </w:num>
  <w:num w:numId="3" w16cid:durableId="2016149640">
    <w:abstractNumId w:val="10"/>
  </w:num>
  <w:num w:numId="4" w16cid:durableId="661007270">
    <w:abstractNumId w:val="3"/>
  </w:num>
  <w:num w:numId="5" w16cid:durableId="1382048524">
    <w:abstractNumId w:val="16"/>
  </w:num>
  <w:num w:numId="6" w16cid:durableId="2065564559">
    <w:abstractNumId w:val="19"/>
  </w:num>
  <w:num w:numId="7" w16cid:durableId="387262789">
    <w:abstractNumId w:val="8"/>
  </w:num>
  <w:num w:numId="8" w16cid:durableId="1931013">
    <w:abstractNumId w:val="7"/>
  </w:num>
  <w:num w:numId="9" w16cid:durableId="459302090">
    <w:abstractNumId w:val="4"/>
  </w:num>
  <w:num w:numId="10" w16cid:durableId="375812641">
    <w:abstractNumId w:val="14"/>
  </w:num>
  <w:num w:numId="11" w16cid:durableId="190805159">
    <w:abstractNumId w:val="0"/>
  </w:num>
  <w:num w:numId="12" w16cid:durableId="1268346069">
    <w:abstractNumId w:val="18"/>
  </w:num>
  <w:num w:numId="13" w16cid:durableId="1785998803">
    <w:abstractNumId w:val="20"/>
  </w:num>
  <w:num w:numId="14" w16cid:durableId="310642328">
    <w:abstractNumId w:val="5"/>
  </w:num>
  <w:num w:numId="15" w16cid:durableId="484974545">
    <w:abstractNumId w:val="21"/>
  </w:num>
  <w:num w:numId="16" w16cid:durableId="2123333617">
    <w:abstractNumId w:val="9"/>
  </w:num>
  <w:num w:numId="17" w16cid:durableId="913010578">
    <w:abstractNumId w:val="12"/>
  </w:num>
  <w:num w:numId="18" w16cid:durableId="883903910">
    <w:abstractNumId w:val="6"/>
  </w:num>
  <w:num w:numId="19" w16cid:durableId="1789591993">
    <w:abstractNumId w:val="11"/>
  </w:num>
  <w:num w:numId="20" w16cid:durableId="27681004">
    <w:abstractNumId w:val="17"/>
  </w:num>
  <w:num w:numId="21" w16cid:durableId="282662928">
    <w:abstractNumId w:val="2"/>
  </w:num>
  <w:num w:numId="22" w16cid:durableId="20789001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JIAYAN佳燕 LIM">
    <w15:presenceInfo w15:providerId="Windows Live" w15:userId="194d545d902c2fac"/>
  </w15:person>
  <w15:person w15:author="Sarah Chin">
    <w15:presenceInfo w15:providerId="AD" w15:userId="S::sarah.chin@mandai.com::8a754aad-86c7-44ae-a9ba-b89e15bae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1376E"/>
    <w:rsid w:val="00021312"/>
    <w:rsid w:val="0002531C"/>
    <w:rsid w:val="00030228"/>
    <w:rsid w:val="00037716"/>
    <w:rsid w:val="00050402"/>
    <w:rsid w:val="00052F3D"/>
    <w:rsid w:val="00060A5B"/>
    <w:rsid w:val="00063BA3"/>
    <w:rsid w:val="000650DB"/>
    <w:rsid w:val="00067895"/>
    <w:rsid w:val="00070F7E"/>
    <w:rsid w:val="00071286"/>
    <w:rsid w:val="000947BC"/>
    <w:rsid w:val="000A4134"/>
    <w:rsid w:val="000A4E40"/>
    <w:rsid w:val="000A6C84"/>
    <w:rsid w:val="000B05E7"/>
    <w:rsid w:val="000B31E9"/>
    <w:rsid w:val="000B3B4F"/>
    <w:rsid w:val="000C672C"/>
    <w:rsid w:val="000C7094"/>
    <w:rsid w:val="000D1EC6"/>
    <w:rsid w:val="000E0CA9"/>
    <w:rsid w:val="000E45DC"/>
    <w:rsid w:val="0010694E"/>
    <w:rsid w:val="00122503"/>
    <w:rsid w:val="00125871"/>
    <w:rsid w:val="00126418"/>
    <w:rsid w:val="00130196"/>
    <w:rsid w:val="0013494F"/>
    <w:rsid w:val="00144AD8"/>
    <w:rsid w:val="001558BE"/>
    <w:rsid w:val="00156C5F"/>
    <w:rsid w:val="001678D1"/>
    <w:rsid w:val="00176586"/>
    <w:rsid w:val="00176DFE"/>
    <w:rsid w:val="001811AE"/>
    <w:rsid w:val="00190C31"/>
    <w:rsid w:val="001A74D8"/>
    <w:rsid w:val="001A7EA5"/>
    <w:rsid w:val="001B5465"/>
    <w:rsid w:val="001C1CEF"/>
    <w:rsid w:val="001D3297"/>
    <w:rsid w:val="001D7A59"/>
    <w:rsid w:val="001E0DCB"/>
    <w:rsid w:val="001E26F1"/>
    <w:rsid w:val="001E73BE"/>
    <w:rsid w:val="001F5598"/>
    <w:rsid w:val="001F57DE"/>
    <w:rsid w:val="00202C7C"/>
    <w:rsid w:val="00205B04"/>
    <w:rsid w:val="00212A28"/>
    <w:rsid w:val="00221546"/>
    <w:rsid w:val="00221C72"/>
    <w:rsid w:val="002231AB"/>
    <w:rsid w:val="00225B35"/>
    <w:rsid w:val="002379F2"/>
    <w:rsid w:val="00243387"/>
    <w:rsid w:val="002459AD"/>
    <w:rsid w:val="00250B5B"/>
    <w:rsid w:val="00251A58"/>
    <w:rsid w:val="00251FC7"/>
    <w:rsid w:val="002520CD"/>
    <w:rsid w:val="002607C5"/>
    <w:rsid w:val="00262DF5"/>
    <w:rsid w:val="00266334"/>
    <w:rsid w:val="00277D21"/>
    <w:rsid w:val="002807F8"/>
    <w:rsid w:val="00282C53"/>
    <w:rsid w:val="002951BD"/>
    <w:rsid w:val="0029646A"/>
    <w:rsid w:val="002A3971"/>
    <w:rsid w:val="002B10E2"/>
    <w:rsid w:val="002B6A6B"/>
    <w:rsid w:val="002C0F85"/>
    <w:rsid w:val="002D34F5"/>
    <w:rsid w:val="002E4ED6"/>
    <w:rsid w:val="002E6769"/>
    <w:rsid w:val="002F1879"/>
    <w:rsid w:val="002F5368"/>
    <w:rsid w:val="00300B6E"/>
    <w:rsid w:val="003138C9"/>
    <w:rsid w:val="003146A2"/>
    <w:rsid w:val="00316131"/>
    <w:rsid w:val="00316A3C"/>
    <w:rsid w:val="003278D9"/>
    <w:rsid w:val="003336B4"/>
    <w:rsid w:val="00337F62"/>
    <w:rsid w:val="0034102C"/>
    <w:rsid w:val="003434C2"/>
    <w:rsid w:val="00356CC2"/>
    <w:rsid w:val="00360842"/>
    <w:rsid w:val="00362326"/>
    <w:rsid w:val="00367132"/>
    <w:rsid w:val="00371C22"/>
    <w:rsid w:val="00380980"/>
    <w:rsid w:val="00383313"/>
    <w:rsid w:val="00383968"/>
    <w:rsid w:val="00391C69"/>
    <w:rsid w:val="003A3502"/>
    <w:rsid w:val="003A6CFF"/>
    <w:rsid w:val="003B5A3E"/>
    <w:rsid w:val="003C339A"/>
    <w:rsid w:val="003C341D"/>
    <w:rsid w:val="003D3B83"/>
    <w:rsid w:val="003E48BF"/>
    <w:rsid w:val="003E5100"/>
    <w:rsid w:val="003F0015"/>
    <w:rsid w:val="00401E6A"/>
    <w:rsid w:val="0040395C"/>
    <w:rsid w:val="004105A2"/>
    <w:rsid w:val="004247A7"/>
    <w:rsid w:val="004338BA"/>
    <w:rsid w:val="00441E04"/>
    <w:rsid w:val="00441F4E"/>
    <w:rsid w:val="0044305F"/>
    <w:rsid w:val="00455C97"/>
    <w:rsid w:val="00460951"/>
    <w:rsid w:val="00461906"/>
    <w:rsid w:val="0046610D"/>
    <w:rsid w:val="00490082"/>
    <w:rsid w:val="00492400"/>
    <w:rsid w:val="00494389"/>
    <w:rsid w:val="00494716"/>
    <w:rsid w:val="00497FC8"/>
    <w:rsid w:val="004A2C11"/>
    <w:rsid w:val="004A4864"/>
    <w:rsid w:val="004B165D"/>
    <w:rsid w:val="004B525E"/>
    <w:rsid w:val="004C7807"/>
    <w:rsid w:val="004D4DE9"/>
    <w:rsid w:val="004E0439"/>
    <w:rsid w:val="004E0DB5"/>
    <w:rsid w:val="004F237C"/>
    <w:rsid w:val="004F4B4D"/>
    <w:rsid w:val="004F5DE8"/>
    <w:rsid w:val="004F78E9"/>
    <w:rsid w:val="005203C1"/>
    <w:rsid w:val="005223BF"/>
    <w:rsid w:val="005308AA"/>
    <w:rsid w:val="00531038"/>
    <w:rsid w:val="0053304E"/>
    <w:rsid w:val="00534298"/>
    <w:rsid w:val="005427FA"/>
    <w:rsid w:val="005573B3"/>
    <w:rsid w:val="00562310"/>
    <w:rsid w:val="00562440"/>
    <w:rsid w:val="00562F69"/>
    <w:rsid w:val="00563A1F"/>
    <w:rsid w:val="00564B0A"/>
    <w:rsid w:val="005662A1"/>
    <w:rsid w:val="0057179C"/>
    <w:rsid w:val="00573BD1"/>
    <w:rsid w:val="00580F31"/>
    <w:rsid w:val="005879B1"/>
    <w:rsid w:val="00592753"/>
    <w:rsid w:val="00592B25"/>
    <w:rsid w:val="00597CAA"/>
    <w:rsid w:val="005C638E"/>
    <w:rsid w:val="005D1390"/>
    <w:rsid w:val="005E08C7"/>
    <w:rsid w:val="005E2BDE"/>
    <w:rsid w:val="005F5963"/>
    <w:rsid w:val="005F775F"/>
    <w:rsid w:val="006001F0"/>
    <w:rsid w:val="006006E4"/>
    <w:rsid w:val="00600808"/>
    <w:rsid w:val="0062441A"/>
    <w:rsid w:val="006244E7"/>
    <w:rsid w:val="006321B9"/>
    <w:rsid w:val="00633AB7"/>
    <w:rsid w:val="00633F09"/>
    <w:rsid w:val="00634E68"/>
    <w:rsid w:val="00647A61"/>
    <w:rsid w:val="00651EBD"/>
    <w:rsid w:val="00665EB6"/>
    <w:rsid w:val="006753A8"/>
    <w:rsid w:val="0068449C"/>
    <w:rsid w:val="00686F67"/>
    <w:rsid w:val="006936C3"/>
    <w:rsid w:val="006A24B6"/>
    <w:rsid w:val="006A3262"/>
    <w:rsid w:val="006A40D0"/>
    <w:rsid w:val="006A5D21"/>
    <w:rsid w:val="006B037D"/>
    <w:rsid w:val="006B7C4B"/>
    <w:rsid w:val="006C280F"/>
    <w:rsid w:val="006D0A51"/>
    <w:rsid w:val="006D1BD0"/>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C7450"/>
    <w:rsid w:val="007D45C1"/>
    <w:rsid w:val="007D589D"/>
    <w:rsid w:val="007E34A2"/>
    <w:rsid w:val="007F5C85"/>
    <w:rsid w:val="00805C5A"/>
    <w:rsid w:val="00813A2D"/>
    <w:rsid w:val="00814B8A"/>
    <w:rsid w:val="00815758"/>
    <w:rsid w:val="00816381"/>
    <w:rsid w:val="008217B4"/>
    <w:rsid w:val="008250BD"/>
    <w:rsid w:val="00844E31"/>
    <w:rsid w:val="0085021E"/>
    <w:rsid w:val="00850622"/>
    <w:rsid w:val="0085094C"/>
    <w:rsid w:val="0086533D"/>
    <w:rsid w:val="00880899"/>
    <w:rsid w:val="00883CF3"/>
    <w:rsid w:val="008851DC"/>
    <w:rsid w:val="00891A8F"/>
    <w:rsid w:val="00891C46"/>
    <w:rsid w:val="00893A4C"/>
    <w:rsid w:val="00894931"/>
    <w:rsid w:val="008A0874"/>
    <w:rsid w:val="008A0AD4"/>
    <w:rsid w:val="008B02F6"/>
    <w:rsid w:val="008D041A"/>
    <w:rsid w:val="008D454E"/>
    <w:rsid w:val="008D58B2"/>
    <w:rsid w:val="008D6E6F"/>
    <w:rsid w:val="008E1BA6"/>
    <w:rsid w:val="008E27D9"/>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2C9F"/>
    <w:rsid w:val="00995C85"/>
    <w:rsid w:val="0099735E"/>
    <w:rsid w:val="009A0912"/>
    <w:rsid w:val="009A612E"/>
    <w:rsid w:val="009A7078"/>
    <w:rsid w:val="009A7318"/>
    <w:rsid w:val="009B1830"/>
    <w:rsid w:val="009B2AEB"/>
    <w:rsid w:val="009B5048"/>
    <w:rsid w:val="009C2BF2"/>
    <w:rsid w:val="009C4592"/>
    <w:rsid w:val="009C5038"/>
    <w:rsid w:val="009C6A0B"/>
    <w:rsid w:val="009C72B8"/>
    <w:rsid w:val="009E62FA"/>
    <w:rsid w:val="009F26EF"/>
    <w:rsid w:val="009F30EB"/>
    <w:rsid w:val="009F390F"/>
    <w:rsid w:val="00A00F5B"/>
    <w:rsid w:val="00A04498"/>
    <w:rsid w:val="00A07B59"/>
    <w:rsid w:val="00A14CF9"/>
    <w:rsid w:val="00A203C9"/>
    <w:rsid w:val="00A23C4F"/>
    <w:rsid w:val="00A30440"/>
    <w:rsid w:val="00A307AA"/>
    <w:rsid w:val="00A31AD8"/>
    <w:rsid w:val="00A46C5C"/>
    <w:rsid w:val="00A619C1"/>
    <w:rsid w:val="00A6320C"/>
    <w:rsid w:val="00A7194A"/>
    <w:rsid w:val="00A83CEC"/>
    <w:rsid w:val="00A92A2D"/>
    <w:rsid w:val="00A931E5"/>
    <w:rsid w:val="00A9420F"/>
    <w:rsid w:val="00A948B6"/>
    <w:rsid w:val="00AA4ED4"/>
    <w:rsid w:val="00AA7839"/>
    <w:rsid w:val="00AC3D65"/>
    <w:rsid w:val="00AC48E6"/>
    <w:rsid w:val="00AD38E6"/>
    <w:rsid w:val="00AD395D"/>
    <w:rsid w:val="00AE32F9"/>
    <w:rsid w:val="00AE5086"/>
    <w:rsid w:val="00AE5BFB"/>
    <w:rsid w:val="00AE6F92"/>
    <w:rsid w:val="00AF0460"/>
    <w:rsid w:val="00AF2BFD"/>
    <w:rsid w:val="00B15DBD"/>
    <w:rsid w:val="00B17C98"/>
    <w:rsid w:val="00B21DE2"/>
    <w:rsid w:val="00B223EF"/>
    <w:rsid w:val="00B35066"/>
    <w:rsid w:val="00B35F89"/>
    <w:rsid w:val="00B46D12"/>
    <w:rsid w:val="00B50446"/>
    <w:rsid w:val="00B54E83"/>
    <w:rsid w:val="00B57EFC"/>
    <w:rsid w:val="00B63043"/>
    <w:rsid w:val="00B67B92"/>
    <w:rsid w:val="00B701F6"/>
    <w:rsid w:val="00B71454"/>
    <w:rsid w:val="00B7207E"/>
    <w:rsid w:val="00B72AA1"/>
    <w:rsid w:val="00B77536"/>
    <w:rsid w:val="00B81702"/>
    <w:rsid w:val="00B87EE8"/>
    <w:rsid w:val="00B93E55"/>
    <w:rsid w:val="00BA0378"/>
    <w:rsid w:val="00BA0D6B"/>
    <w:rsid w:val="00BC5B9B"/>
    <w:rsid w:val="00BC7465"/>
    <w:rsid w:val="00BD3947"/>
    <w:rsid w:val="00BE125A"/>
    <w:rsid w:val="00BF4D18"/>
    <w:rsid w:val="00C0137B"/>
    <w:rsid w:val="00C073C4"/>
    <w:rsid w:val="00C14644"/>
    <w:rsid w:val="00C1620E"/>
    <w:rsid w:val="00C32067"/>
    <w:rsid w:val="00C3489F"/>
    <w:rsid w:val="00C43A19"/>
    <w:rsid w:val="00C46BF3"/>
    <w:rsid w:val="00C5330B"/>
    <w:rsid w:val="00C64D46"/>
    <w:rsid w:val="00C67DCA"/>
    <w:rsid w:val="00C70F03"/>
    <w:rsid w:val="00C732CF"/>
    <w:rsid w:val="00C753E6"/>
    <w:rsid w:val="00C75DC1"/>
    <w:rsid w:val="00C87CBD"/>
    <w:rsid w:val="00C915CA"/>
    <w:rsid w:val="00C94E85"/>
    <w:rsid w:val="00C97C62"/>
    <w:rsid w:val="00CA02B3"/>
    <w:rsid w:val="00CA02CF"/>
    <w:rsid w:val="00CB2361"/>
    <w:rsid w:val="00CB333C"/>
    <w:rsid w:val="00CB7DDC"/>
    <w:rsid w:val="00CC0A5F"/>
    <w:rsid w:val="00CC12CB"/>
    <w:rsid w:val="00CC4800"/>
    <w:rsid w:val="00CC4CD6"/>
    <w:rsid w:val="00CD2F2E"/>
    <w:rsid w:val="00CE0E5C"/>
    <w:rsid w:val="00CE50DF"/>
    <w:rsid w:val="00CE7D6B"/>
    <w:rsid w:val="00D00BAF"/>
    <w:rsid w:val="00D01805"/>
    <w:rsid w:val="00D02037"/>
    <w:rsid w:val="00D02218"/>
    <w:rsid w:val="00D20A62"/>
    <w:rsid w:val="00D22A4D"/>
    <w:rsid w:val="00D73023"/>
    <w:rsid w:val="00D77234"/>
    <w:rsid w:val="00D81CA9"/>
    <w:rsid w:val="00D84C10"/>
    <w:rsid w:val="00D91122"/>
    <w:rsid w:val="00D917FE"/>
    <w:rsid w:val="00D936A2"/>
    <w:rsid w:val="00DA1CDA"/>
    <w:rsid w:val="00DA4F82"/>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83010"/>
    <w:rsid w:val="00E931FF"/>
    <w:rsid w:val="00E959AC"/>
    <w:rsid w:val="00EA1B03"/>
    <w:rsid w:val="00EA22AF"/>
    <w:rsid w:val="00EA2351"/>
    <w:rsid w:val="00EB24C8"/>
    <w:rsid w:val="00EB4ACC"/>
    <w:rsid w:val="00EB67DE"/>
    <w:rsid w:val="00EC021E"/>
    <w:rsid w:val="00EC2254"/>
    <w:rsid w:val="00EC2EAA"/>
    <w:rsid w:val="00EC3F33"/>
    <w:rsid w:val="00ED1DF1"/>
    <w:rsid w:val="00ED2114"/>
    <w:rsid w:val="00EE563F"/>
    <w:rsid w:val="00F00D4D"/>
    <w:rsid w:val="00F2601F"/>
    <w:rsid w:val="00F3670E"/>
    <w:rsid w:val="00F36DE1"/>
    <w:rsid w:val="00F44945"/>
    <w:rsid w:val="00F6203E"/>
    <w:rsid w:val="00F62BC7"/>
    <w:rsid w:val="00F743F3"/>
    <w:rsid w:val="00F74734"/>
    <w:rsid w:val="00F95DD0"/>
    <w:rsid w:val="00FA25E5"/>
    <w:rsid w:val="00FA5BAB"/>
    <w:rsid w:val="00FB0709"/>
    <w:rsid w:val="00FB7315"/>
    <w:rsid w:val="00FC44D9"/>
    <w:rsid w:val="00FD6E03"/>
    <w:rsid w:val="00FE60D4"/>
    <w:rsid w:val="00FF1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4F"/>
    <w:rPr>
      <w:lang w:val="en-US"/>
    </w:rPr>
  </w:style>
  <w:style w:type="paragraph" w:styleId="Heading1">
    <w:name w:val="heading 1"/>
    <w:basedOn w:val="Normal"/>
    <w:next w:val="Normal"/>
    <w:link w:val="Heading1Char"/>
    <w:uiPriority w:val="9"/>
    <w:qFormat/>
    <w:rsid w:val="00AF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 w:type="character" w:customStyle="1" w:styleId="Heading1Char">
    <w:name w:val="Heading 1 Char"/>
    <w:basedOn w:val="DefaultParagraphFont"/>
    <w:link w:val="Heading1"/>
    <w:uiPriority w:val="9"/>
    <w:rsid w:val="00AF2BF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F2BFD"/>
    <w:rPr>
      <w:rFonts w:asciiTheme="majorHAnsi" w:eastAsiaTheme="majorEastAsia" w:hAnsiTheme="majorHAnsi" w:cstheme="majorBidi"/>
      <w:color w:val="2F5496" w:themeColor="accent1" w:themeShade="BF"/>
      <w:sz w:val="26"/>
      <w:szCs w:val="26"/>
      <w:lang w:val="en-US"/>
    </w:rPr>
  </w:style>
  <w:style w:type="paragraph" w:styleId="Revision">
    <w:name w:val="Revision"/>
    <w:hidden/>
    <w:uiPriority w:val="99"/>
    <w:semiHidden/>
    <w:rsid w:val="00D0221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343439619">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38946076">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876822274">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078477152">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146701568">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533348687">
      <w:bodyDiv w:val="1"/>
      <w:marLeft w:val="0"/>
      <w:marRight w:val="0"/>
      <w:marTop w:val="0"/>
      <w:marBottom w:val="0"/>
      <w:divBdr>
        <w:top w:val="none" w:sz="0" w:space="0" w:color="auto"/>
        <w:left w:val="none" w:sz="0" w:space="0" w:color="auto"/>
        <w:bottom w:val="none" w:sz="0" w:space="0" w:color="auto"/>
        <w:right w:val="none" w:sz="0" w:space="0" w:color="auto"/>
      </w:divBdr>
    </w:div>
    <w:div w:id="1606110606">
      <w:bodyDiv w:val="1"/>
      <w:marLeft w:val="0"/>
      <w:marRight w:val="0"/>
      <w:marTop w:val="0"/>
      <w:marBottom w:val="0"/>
      <w:divBdr>
        <w:top w:val="none" w:sz="0" w:space="0" w:color="auto"/>
        <w:left w:val="none" w:sz="0" w:space="0" w:color="auto"/>
        <w:bottom w:val="none" w:sz="0" w:space="0" w:color="auto"/>
        <w:right w:val="none" w:sz="0" w:space="0" w:color="auto"/>
      </w:divBdr>
    </w:div>
    <w:div w:id="1773938674">
      <w:bodyDiv w:val="1"/>
      <w:marLeft w:val="0"/>
      <w:marRight w:val="0"/>
      <w:marTop w:val="0"/>
      <w:marBottom w:val="0"/>
      <w:divBdr>
        <w:top w:val="none" w:sz="0" w:space="0" w:color="auto"/>
        <w:left w:val="none" w:sz="0" w:space="0" w:color="auto"/>
        <w:bottom w:val="none" w:sz="0" w:space="0" w:color="auto"/>
        <w:right w:val="none" w:sz="0" w:space="0" w:color="auto"/>
      </w:divBdr>
    </w:div>
    <w:div w:id="1846898753">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083528680">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 w:id="21446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6207</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42</cp:revision>
  <dcterms:created xsi:type="dcterms:W3CDTF">2022-06-10T03:15:00Z</dcterms:created>
  <dcterms:modified xsi:type="dcterms:W3CDTF">2022-06-10T06:44:00Z</dcterms:modified>
</cp:coreProperties>
</file>